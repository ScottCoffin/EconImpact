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77FFE" w14:textId="77777777" w:rsidR="008907AC" w:rsidRDefault="00CA1DAC">
      <w:pPr>
        <w:jc w:val="center"/>
        <w:rPr>
          <w:b/>
          <w:sz w:val="24"/>
          <w:szCs w:val="24"/>
        </w:rPr>
      </w:pPr>
      <w:r>
        <w:rPr>
          <w:b/>
          <w:sz w:val="24"/>
          <w:szCs w:val="24"/>
        </w:rPr>
        <w:t>Memorandum</w:t>
      </w:r>
    </w:p>
    <w:p w14:paraId="34762FA8" w14:textId="77777777" w:rsidR="008907AC" w:rsidRDefault="008907AC">
      <w:pPr>
        <w:jc w:val="center"/>
        <w:rPr>
          <w:b/>
        </w:rPr>
      </w:pPr>
    </w:p>
    <w:p w14:paraId="350F0797" w14:textId="77777777" w:rsidR="008907AC" w:rsidRDefault="00CA1DAC">
      <w:r>
        <w:rPr>
          <w:b/>
        </w:rPr>
        <w:t>To:</w:t>
      </w:r>
      <w:r>
        <w:t xml:space="preserve"> State Water Resources Control Board Needs Assessment Team</w:t>
      </w:r>
    </w:p>
    <w:p w14:paraId="1CA2F13E" w14:textId="77777777" w:rsidR="008907AC" w:rsidRDefault="00CA1DAC">
      <w:r>
        <w:rPr>
          <w:b/>
        </w:rPr>
        <w:t xml:space="preserve">From: </w:t>
      </w:r>
      <w:r>
        <w:t>UCLA Luskin Center for Innovation</w:t>
      </w:r>
    </w:p>
    <w:p w14:paraId="320D92A5" w14:textId="77777777" w:rsidR="008907AC" w:rsidRDefault="00CA1DAC">
      <w:r>
        <w:rPr>
          <w:b/>
        </w:rPr>
        <w:t xml:space="preserve">Date: </w:t>
      </w:r>
      <w:r>
        <w:t>October 1, 2020</w:t>
      </w:r>
    </w:p>
    <w:p w14:paraId="4DBF837B" w14:textId="77777777" w:rsidR="008907AC" w:rsidRDefault="00CA1DAC">
      <w:r>
        <w:rPr>
          <w:b/>
        </w:rPr>
        <w:t xml:space="preserve">Re: </w:t>
      </w:r>
      <w:r>
        <w:t>Thresholds for Financial Indicators for Risk Screening</w:t>
      </w:r>
    </w:p>
    <w:p w14:paraId="4723E0B9" w14:textId="77777777" w:rsidR="008907AC" w:rsidRDefault="008907AC"/>
    <w:p w14:paraId="4670E748" w14:textId="77777777" w:rsidR="008907AC" w:rsidRDefault="00CA1DAC">
      <w:pPr>
        <w:pStyle w:val="Heading2"/>
      </w:pPr>
      <w:bookmarkStart w:id="0" w:name="_d2t47ngtlvx6" w:colFirst="0" w:colLast="0"/>
      <w:bookmarkEnd w:id="0"/>
      <w:r>
        <w:t>Overview</w:t>
      </w:r>
    </w:p>
    <w:p w14:paraId="74659955" w14:textId="77777777" w:rsidR="008907AC" w:rsidRDefault="00CA1DAC">
      <w:r>
        <w:t>The State Water Resources Control Board and the UCLA Luskin Center for Innovation have identified a variety of indicators to develop a Risk Scoring Tool as part of a Risk Assessment for small water systems across the state. Multiple financial indicators ha</w:t>
      </w:r>
      <w:r>
        <w:t xml:space="preserve">ve been identified, although coverage is low for all of them. The purpose of this memo is to describe potential ‘thresholds’ for these financial indicators, above which, systems would likely be ‘at risk’ should data coverage be greater in the future. </w:t>
      </w:r>
    </w:p>
    <w:p w14:paraId="78B84C75" w14:textId="77777777" w:rsidR="008907AC" w:rsidRDefault="008907AC">
      <w:pPr>
        <w:rPr>
          <w:b/>
        </w:rPr>
      </w:pPr>
    </w:p>
    <w:p w14:paraId="515A2B00" w14:textId="77777777" w:rsidR="008907AC" w:rsidRDefault="00CA1DAC">
      <w:r>
        <w:t>For</w:t>
      </w:r>
      <w:r>
        <w:t xml:space="preserve"> these financial indicators, the UCLA Luskin Center for Innovation gathered financial data for water systems with fewer than 3,300 connections in California. Given challenges with data availability, UCLA was only able to gather data for approximately 25% o</w:t>
      </w:r>
      <w:r>
        <w:t>f these systems. Financial indicators help to measure a water system’s financial capacity, which is a prerequisite to system investments that ensure high-quality, reliable water delivery. Initial indicator selection was based on data availability and exist</w:t>
      </w:r>
      <w:r>
        <w:t xml:space="preserve">ing industry and academic literature. Proposed indicators include several financial ratios, thus allowing for an assessment of financial capacity beyond operational revenues and expenses. </w:t>
      </w:r>
    </w:p>
    <w:p w14:paraId="0B307AA4" w14:textId="77777777" w:rsidR="008907AC" w:rsidRDefault="008907AC">
      <w:pPr>
        <w:rPr>
          <w:highlight w:val="yellow"/>
        </w:rPr>
      </w:pPr>
    </w:p>
    <w:p w14:paraId="5DDD9EAC" w14:textId="77777777" w:rsidR="008907AC" w:rsidRDefault="00CA1DAC">
      <w:r>
        <w:t>This memo identifies potential thresholds for four financial indic</w:t>
      </w:r>
      <w:r>
        <w:t>ators and summarizes the distribution of water systems above and below each threshold. We then conduct a statistical analysis coding each financial indicator into a binary variable (above and below the threshold) to assess its relationship to ‘at risk’ wat</w:t>
      </w:r>
      <w:r>
        <w:t>er systems</w:t>
      </w:r>
      <w:r>
        <w:t xml:space="preserve">. </w:t>
      </w:r>
      <w:ins w:id="1" w:author="Kelly Trumbull" w:date="2020-10-01T18:11:00Z">
        <w:r>
          <w:t xml:space="preserve">We use fiscal year 2017-2018 financial data to predict water systems ‘at risk’ in 2019-2020. </w:t>
        </w:r>
      </w:ins>
      <w:r>
        <w:t xml:space="preserve">We then conclude with a summary of recommendations. </w:t>
      </w:r>
    </w:p>
    <w:p w14:paraId="1A1D1610" w14:textId="77777777" w:rsidR="008907AC" w:rsidRDefault="00CA1DAC">
      <w:pPr>
        <w:pStyle w:val="Heading2"/>
      </w:pPr>
      <w:bookmarkStart w:id="2" w:name="_d8t468kkoh5x" w:colFirst="0" w:colLast="0"/>
      <w:bookmarkEnd w:id="2"/>
      <w:r>
        <w:t>Potential Thresholds for Financial Indicators</w:t>
      </w:r>
    </w:p>
    <w:p w14:paraId="68E414AA" w14:textId="77777777" w:rsidR="008907AC" w:rsidRDefault="008907AC"/>
    <w:p w14:paraId="10F9A816" w14:textId="77777777" w:rsidR="008907AC" w:rsidRDefault="00CA1DAC">
      <w:r>
        <w:t>In this section we examine thresholds for four f</w:t>
      </w:r>
      <w:r>
        <w:t xml:space="preserve">inancial indicators: </w:t>
      </w:r>
    </w:p>
    <w:p w14:paraId="54B1FDCD" w14:textId="77777777" w:rsidR="008907AC" w:rsidRDefault="008907AC"/>
    <w:p w14:paraId="4B6288F3" w14:textId="77777777" w:rsidR="008907AC" w:rsidRDefault="00CA1DAC">
      <w:pPr>
        <w:numPr>
          <w:ilvl w:val="0"/>
          <w:numId w:val="1"/>
        </w:numPr>
      </w:pPr>
      <w:r>
        <w:t>Asset depreciation</w:t>
      </w:r>
    </w:p>
    <w:p w14:paraId="1E2CA633" w14:textId="77777777" w:rsidR="008907AC" w:rsidRDefault="00CA1DAC">
      <w:pPr>
        <w:numPr>
          <w:ilvl w:val="0"/>
          <w:numId w:val="1"/>
        </w:numPr>
      </w:pPr>
      <w:r>
        <w:t>Days of cash on hand</w:t>
      </w:r>
    </w:p>
    <w:p w14:paraId="31F0B6CA" w14:textId="77777777" w:rsidR="008907AC" w:rsidRDefault="00CA1DAC">
      <w:pPr>
        <w:numPr>
          <w:ilvl w:val="0"/>
          <w:numId w:val="1"/>
        </w:numPr>
      </w:pPr>
      <w:r>
        <w:t>Operating ratio (including depreciation)</w:t>
      </w:r>
    </w:p>
    <w:p w14:paraId="7AA12910" w14:textId="77777777" w:rsidR="008907AC" w:rsidRDefault="00CA1DAC">
      <w:pPr>
        <w:numPr>
          <w:ilvl w:val="0"/>
          <w:numId w:val="1"/>
        </w:numPr>
      </w:pPr>
      <w:r>
        <w:t>Revenue collection per capita</w:t>
      </w:r>
    </w:p>
    <w:p w14:paraId="13B1482C" w14:textId="77777777" w:rsidR="008907AC" w:rsidRDefault="008907AC"/>
    <w:p w14:paraId="132A6F1E" w14:textId="77777777" w:rsidR="008907AC" w:rsidRDefault="00CA1DAC">
      <w:r>
        <w:lastRenderedPageBreak/>
        <w:t>We first describe each indicator. Then, we identify several potential thresholds for each indicator. We include a table t</w:t>
      </w:r>
      <w:r>
        <w:t>hat summarizes the number of water systems above and below each identified threshold. We then calculate the percent of water systems above and below each threshold that fall into each Risk Screening level: in violation, at risk, potentially at risk, and he</w:t>
      </w:r>
      <w:r>
        <w:t xml:space="preserve">althy. </w:t>
      </w:r>
    </w:p>
    <w:p w14:paraId="5DF58F0A" w14:textId="77777777" w:rsidR="008907AC" w:rsidRDefault="008907AC"/>
    <w:p w14:paraId="307D54DD" w14:textId="77777777" w:rsidR="008907AC" w:rsidRDefault="00CA1DAC">
      <w:pPr>
        <w:rPr>
          <w:b/>
        </w:rPr>
      </w:pPr>
      <w:r>
        <w:rPr>
          <w:b/>
        </w:rPr>
        <w:t>1. Asset Depreciation</w:t>
      </w:r>
    </w:p>
    <w:p w14:paraId="532D8125" w14:textId="77777777" w:rsidR="008907AC" w:rsidRDefault="008907AC">
      <w:pPr>
        <w:rPr>
          <w:b/>
        </w:rPr>
      </w:pPr>
    </w:p>
    <w:p w14:paraId="13C040A3" w14:textId="77777777" w:rsidR="008907AC" w:rsidRDefault="00CA1DAC">
      <w:r>
        <w:t>Asset Depreciation is equal to ‘accumulated infrastructure depreciation expenses’ divided by ‘total depreciable assets.’ This ratio indicates the infrastructure condition of the water system by comparing the amount of assets depreciated to the total amount</w:t>
      </w:r>
      <w:r>
        <w:t xml:space="preserve"> of assets that can be depreciated. In other words, the asset depreciation ratio indicates the remaining life expectancy of the utility plant. The higher this number is, the older the utility plant and the more need there is for capital investment.</w:t>
      </w:r>
      <w:ins w:id="3" w:author="Kelly Trumbull" w:date="2020-10-01T18:13:00Z">
        <w:r>
          <w:t xml:space="preserve"> These h</w:t>
        </w:r>
        <w:r>
          <w:t>igher ratios indicate water system infrastructure that are more likely to need updates.</w:t>
        </w:r>
      </w:ins>
      <w:r>
        <w:t xml:space="preserve"> For this indicator, we were able to gather data on 159 small water systems. </w:t>
      </w:r>
      <w:ins w:id="4" w:author="Kelly Trumbull" w:date="2020-10-01T18:23:00Z">
        <w:r>
          <w:t xml:space="preserve">The average ratio was 0.52. The smallest ratio was 0 and the largest was 1.62. </w:t>
        </w:r>
      </w:ins>
    </w:p>
    <w:p w14:paraId="517C58AC" w14:textId="77777777" w:rsidR="008907AC" w:rsidRDefault="008907AC"/>
    <w:p w14:paraId="2A62A5D0" w14:textId="77777777" w:rsidR="008907AC" w:rsidRDefault="00CA1DAC">
      <w:r>
        <w:t>We</w:t>
      </w:r>
      <w:r>
        <w:t xml:space="preserve"> identify two potential thresholds for </w:t>
      </w:r>
      <w:r>
        <w:rPr>
          <w:i/>
        </w:rPr>
        <w:t>Asset Depreciation</w:t>
      </w:r>
      <w:r>
        <w:t xml:space="preserve">: </w:t>
      </w:r>
    </w:p>
    <w:p w14:paraId="257FE28C" w14:textId="77777777" w:rsidR="008907AC" w:rsidRDefault="00CA1DAC">
      <w:pPr>
        <w:numPr>
          <w:ilvl w:val="0"/>
          <w:numId w:val="2"/>
        </w:numPr>
      </w:pPr>
      <w:r>
        <w:t>Lowest 10th percentile</w:t>
      </w:r>
    </w:p>
    <w:p w14:paraId="3622E15D" w14:textId="77777777" w:rsidR="008907AC" w:rsidRDefault="00CA1DAC">
      <w:pPr>
        <w:numPr>
          <w:ilvl w:val="0"/>
          <w:numId w:val="2"/>
        </w:numPr>
      </w:pPr>
      <w:r>
        <w:t>Highest 10th percentile</w:t>
      </w:r>
    </w:p>
    <w:p w14:paraId="732C71B7" w14:textId="77777777" w:rsidR="008907AC" w:rsidRDefault="008907AC"/>
    <w:p w14:paraId="0B137DE2" w14:textId="77777777" w:rsidR="008907AC" w:rsidRDefault="00CA1DAC">
      <w:pPr>
        <w:jc w:val="center"/>
      </w:pPr>
      <w:r>
        <w:rPr>
          <w:b/>
          <w:sz w:val="18"/>
          <w:szCs w:val="18"/>
        </w:rPr>
        <w:t>Table 1. Asset Depreciation Threshold Summary</w:t>
      </w:r>
    </w:p>
    <w:tbl>
      <w:tblPr>
        <w:tblStyle w:val="a"/>
        <w:tblW w:w="6540" w:type="dxa"/>
        <w:jc w:val="center"/>
        <w:tblLayout w:type="fixed"/>
        <w:tblLook w:val="0600" w:firstRow="0" w:lastRow="0" w:firstColumn="0" w:lastColumn="0" w:noHBand="1" w:noVBand="1"/>
      </w:tblPr>
      <w:tblGrid>
        <w:gridCol w:w="1980"/>
        <w:gridCol w:w="945"/>
        <w:gridCol w:w="930"/>
        <w:gridCol w:w="720"/>
        <w:gridCol w:w="975"/>
        <w:gridCol w:w="990"/>
      </w:tblGrid>
      <w:tr w:rsidR="008907AC" w14:paraId="0A1B9D8F" w14:textId="77777777">
        <w:trPr>
          <w:jc w:val="center"/>
        </w:trPr>
        <w:tc>
          <w:tcPr>
            <w:tcW w:w="1980"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05D0F915" w14:textId="77777777" w:rsidR="008907AC" w:rsidRDefault="00CA1DAC">
            <w:pPr>
              <w:widowControl w:val="0"/>
              <w:jc w:val="center"/>
              <w:rPr>
                <w:b/>
                <w:color w:val="FFFFFF"/>
                <w:sz w:val="18"/>
                <w:szCs w:val="18"/>
              </w:rPr>
            </w:pPr>
            <w:r>
              <w:rPr>
                <w:b/>
                <w:color w:val="FFFFFF"/>
                <w:sz w:val="18"/>
                <w:szCs w:val="18"/>
              </w:rPr>
              <w:t>Threshold</w:t>
            </w:r>
          </w:p>
        </w:tc>
        <w:tc>
          <w:tcPr>
            <w:tcW w:w="945"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3CF05406" w14:textId="77777777" w:rsidR="008907AC" w:rsidRDefault="00CA1DAC">
            <w:pPr>
              <w:widowControl w:val="0"/>
              <w:jc w:val="center"/>
              <w:rPr>
                <w:b/>
                <w:color w:val="FFFFFF"/>
                <w:sz w:val="18"/>
                <w:szCs w:val="18"/>
              </w:rPr>
            </w:pPr>
            <w:r>
              <w:rPr>
                <w:b/>
                <w:color w:val="FFFFFF"/>
                <w:sz w:val="18"/>
                <w:szCs w:val="18"/>
              </w:rPr>
              <w:t>Number of Water Systems</w:t>
            </w:r>
          </w:p>
        </w:tc>
        <w:tc>
          <w:tcPr>
            <w:tcW w:w="930"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6AD44943" w14:textId="77777777" w:rsidR="008907AC" w:rsidRDefault="00CA1DAC">
            <w:pPr>
              <w:widowControl w:val="0"/>
              <w:jc w:val="center"/>
              <w:rPr>
                <w:b/>
                <w:color w:val="FFFFFF"/>
                <w:sz w:val="18"/>
                <w:szCs w:val="18"/>
              </w:rPr>
            </w:pPr>
            <w:r>
              <w:rPr>
                <w:b/>
                <w:color w:val="FFFFFF"/>
                <w:sz w:val="18"/>
                <w:szCs w:val="18"/>
              </w:rPr>
              <w:t xml:space="preserve">Percent </w:t>
            </w:r>
            <w:proofErr w:type="gramStart"/>
            <w:r>
              <w:rPr>
                <w:b/>
                <w:color w:val="FFFFFF"/>
                <w:sz w:val="18"/>
                <w:szCs w:val="18"/>
              </w:rPr>
              <w:t>In</w:t>
            </w:r>
            <w:proofErr w:type="gramEnd"/>
            <w:r>
              <w:rPr>
                <w:b/>
                <w:color w:val="FFFFFF"/>
                <w:sz w:val="18"/>
                <w:szCs w:val="18"/>
              </w:rPr>
              <w:t xml:space="preserve"> Violation</w:t>
            </w:r>
          </w:p>
        </w:tc>
        <w:tc>
          <w:tcPr>
            <w:tcW w:w="720"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6D0B7C6F" w14:textId="77777777" w:rsidR="008907AC" w:rsidRDefault="00CA1DAC">
            <w:pPr>
              <w:widowControl w:val="0"/>
              <w:jc w:val="center"/>
              <w:rPr>
                <w:b/>
                <w:color w:val="FFFFFF"/>
                <w:sz w:val="18"/>
                <w:szCs w:val="18"/>
              </w:rPr>
            </w:pPr>
            <w:r>
              <w:rPr>
                <w:b/>
                <w:color w:val="FFFFFF"/>
                <w:sz w:val="18"/>
                <w:szCs w:val="18"/>
              </w:rPr>
              <w:t xml:space="preserve">Percent </w:t>
            </w:r>
            <w:proofErr w:type="gramStart"/>
            <w:r>
              <w:rPr>
                <w:b/>
                <w:color w:val="FFFFFF"/>
                <w:sz w:val="18"/>
                <w:szCs w:val="18"/>
              </w:rPr>
              <w:t>At</w:t>
            </w:r>
            <w:proofErr w:type="gramEnd"/>
            <w:r>
              <w:rPr>
                <w:b/>
                <w:color w:val="FFFFFF"/>
                <w:sz w:val="18"/>
                <w:szCs w:val="18"/>
              </w:rPr>
              <w:t xml:space="preserve"> Risk</w:t>
            </w:r>
          </w:p>
        </w:tc>
        <w:tc>
          <w:tcPr>
            <w:tcW w:w="975"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6CB19A25" w14:textId="77777777" w:rsidR="008907AC" w:rsidRDefault="00CA1DAC">
            <w:pPr>
              <w:widowControl w:val="0"/>
              <w:jc w:val="center"/>
              <w:rPr>
                <w:b/>
                <w:color w:val="FFFFFF"/>
                <w:sz w:val="18"/>
                <w:szCs w:val="18"/>
              </w:rPr>
            </w:pPr>
            <w:r>
              <w:rPr>
                <w:b/>
                <w:color w:val="FFFFFF"/>
                <w:sz w:val="18"/>
                <w:szCs w:val="18"/>
              </w:rPr>
              <w:t>Percent Potentially at Risk</w:t>
            </w:r>
          </w:p>
        </w:tc>
        <w:tc>
          <w:tcPr>
            <w:tcW w:w="990"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747365F7" w14:textId="77777777" w:rsidR="008907AC" w:rsidRDefault="00CA1DAC">
            <w:pPr>
              <w:widowControl w:val="0"/>
              <w:jc w:val="center"/>
              <w:rPr>
                <w:b/>
                <w:color w:val="FFFFFF"/>
                <w:sz w:val="18"/>
                <w:szCs w:val="18"/>
              </w:rPr>
            </w:pPr>
            <w:r>
              <w:rPr>
                <w:b/>
                <w:color w:val="FFFFFF"/>
                <w:sz w:val="18"/>
                <w:szCs w:val="18"/>
              </w:rPr>
              <w:t>Percent Healthy</w:t>
            </w:r>
          </w:p>
        </w:tc>
      </w:tr>
      <w:tr w:rsidR="008907AC" w14:paraId="6B1B601F" w14:textId="77777777">
        <w:trPr>
          <w:jc w:val="center"/>
        </w:trPr>
        <w:tc>
          <w:tcPr>
            <w:tcW w:w="198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60782EEB" w14:textId="77777777" w:rsidR="008907AC" w:rsidRDefault="00CA1DAC">
            <w:pPr>
              <w:widowControl w:val="0"/>
              <w:rPr>
                <w:sz w:val="18"/>
                <w:szCs w:val="18"/>
              </w:rPr>
            </w:pPr>
            <w:r>
              <w:rPr>
                <w:sz w:val="18"/>
                <w:szCs w:val="18"/>
              </w:rPr>
              <w:t>Lowest 10th Percentile</w:t>
            </w:r>
          </w:p>
        </w:tc>
        <w:tc>
          <w:tcPr>
            <w:tcW w:w="94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7DACE182" w14:textId="77777777" w:rsidR="008907AC" w:rsidRDefault="00CA1DAC">
            <w:pPr>
              <w:widowControl w:val="0"/>
              <w:jc w:val="right"/>
              <w:rPr>
                <w:sz w:val="18"/>
                <w:szCs w:val="18"/>
              </w:rPr>
            </w:pPr>
            <w:r>
              <w:rPr>
                <w:sz w:val="18"/>
                <w:szCs w:val="18"/>
              </w:rPr>
              <w:t>16</w:t>
            </w:r>
          </w:p>
        </w:tc>
        <w:tc>
          <w:tcPr>
            <w:tcW w:w="93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6C5426E5" w14:textId="77777777" w:rsidR="008907AC" w:rsidRDefault="00CA1DAC">
            <w:pPr>
              <w:widowControl w:val="0"/>
              <w:jc w:val="right"/>
              <w:rPr>
                <w:sz w:val="18"/>
                <w:szCs w:val="18"/>
              </w:rPr>
            </w:pPr>
            <w:r>
              <w:rPr>
                <w:sz w:val="18"/>
                <w:szCs w:val="18"/>
              </w:rPr>
              <w:t>0%</w:t>
            </w:r>
          </w:p>
        </w:tc>
        <w:tc>
          <w:tcPr>
            <w:tcW w:w="72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736503F8" w14:textId="77777777" w:rsidR="008907AC" w:rsidRDefault="00CA1DAC">
            <w:pPr>
              <w:widowControl w:val="0"/>
              <w:jc w:val="right"/>
              <w:rPr>
                <w:sz w:val="18"/>
                <w:szCs w:val="18"/>
              </w:rPr>
            </w:pPr>
            <w:r>
              <w:rPr>
                <w:sz w:val="18"/>
                <w:szCs w:val="18"/>
              </w:rPr>
              <w:t>50%</w:t>
            </w:r>
          </w:p>
        </w:tc>
        <w:tc>
          <w:tcPr>
            <w:tcW w:w="97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055626C6" w14:textId="77777777" w:rsidR="008907AC" w:rsidRDefault="00CA1DAC">
            <w:pPr>
              <w:widowControl w:val="0"/>
              <w:jc w:val="right"/>
              <w:rPr>
                <w:sz w:val="18"/>
                <w:szCs w:val="18"/>
              </w:rPr>
            </w:pPr>
            <w:r>
              <w:rPr>
                <w:sz w:val="18"/>
                <w:szCs w:val="18"/>
              </w:rPr>
              <w:t>44%</w:t>
            </w:r>
          </w:p>
        </w:tc>
        <w:tc>
          <w:tcPr>
            <w:tcW w:w="99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551A4023" w14:textId="77777777" w:rsidR="008907AC" w:rsidRDefault="00CA1DAC">
            <w:pPr>
              <w:widowControl w:val="0"/>
              <w:jc w:val="right"/>
              <w:rPr>
                <w:sz w:val="18"/>
                <w:szCs w:val="18"/>
              </w:rPr>
            </w:pPr>
            <w:r>
              <w:rPr>
                <w:sz w:val="18"/>
                <w:szCs w:val="18"/>
              </w:rPr>
              <w:t>6%</w:t>
            </w:r>
          </w:p>
        </w:tc>
      </w:tr>
      <w:tr w:rsidR="008907AC" w14:paraId="04B05FAE" w14:textId="77777777">
        <w:trPr>
          <w:jc w:val="center"/>
        </w:trPr>
        <w:tc>
          <w:tcPr>
            <w:tcW w:w="198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14436433" w14:textId="77777777" w:rsidR="008907AC" w:rsidRDefault="00CA1DAC">
            <w:pPr>
              <w:widowControl w:val="0"/>
              <w:rPr>
                <w:sz w:val="18"/>
                <w:szCs w:val="18"/>
              </w:rPr>
            </w:pPr>
            <w:r>
              <w:rPr>
                <w:sz w:val="18"/>
                <w:szCs w:val="18"/>
              </w:rPr>
              <w:t>Other observations</w:t>
            </w:r>
          </w:p>
        </w:tc>
        <w:tc>
          <w:tcPr>
            <w:tcW w:w="94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7867B165" w14:textId="77777777" w:rsidR="008907AC" w:rsidRDefault="00CA1DAC">
            <w:pPr>
              <w:widowControl w:val="0"/>
              <w:jc w:val="right"/>
              <w:rPr>
                <w:sz w:val="18"/>
                <w:szCs w:val="18"/>
              </w:rPr>
            </w:pPr>
            <w:r>
              <w:rPr>
                <w:sz w:val="18"/>
                <w:szCs w:val="18"/>
              </w:rPr>
              <w:t>143</w:t>
            </w:r>
          </w:p>
        </w:tc>
        <w:tc>
          <w:tcPr>
            <w:tcW w:w="93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3D0D6AB9" w14:textId="77777777" w:rsidR="008907AC" w:rsidRDefault="00CA1DAC">
            <w:pPr>
              <w:widowControl w:val="0"/>
              <w:jc w:val="right"/>
              <w:rPr>
                <w:sz w:val="18"/>
                <w:szCs w:val="18"/>
              </w:rPr>
            </w:pPr>
            <w:r>
              <w:rPr>
                <w:sz w:val="18"/>
                <w:szCs w:val="18"/>
              </w:rPr>
              <w:t>8%</w:t>
            </w:r>
          </w:p>
        </w:tc>
        <w:tc>
          <w:tcPr>
            <w:tcW w:w="72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46C41EF0" w14:textId="77777777" w:rsidR="008907AC" w:rsidRDefault="00CA1DAC">
            <w:pPr>
              <w:widowControl w:val="0"/>
              <w:jc w:val="right"/>
              <w:rPr>
                <w:sz w:val="18"/>
                <w:szCs w:val="18"/>
              </w:rPr>
            </w:pPr>
            <w:r>
              <w:rPr>
                <w:sz w:val="18"/>
                <w:szCs w:val="18"/>
              </w:rPr>
              <w:t>31%</w:t>
            </w:r>
          </w:p>
        </w:tc>
        <w:tc>
          <w:tcPr>
            <w:tcW w:w="97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6CE3ADF5" w14:textId="77777777" w:rsidR="008907AC" w:rsidRDefault="00CA1DAC">
            <w:pPr>
              <w:widowControl w:val="0"/>
              <w:jc w:val="right"/>
              <w:rPr>
                <w:sz w:val="18"/>
                <w:szCs w:val="18"/>
              </w:rPr>
            </w:pPr>
            <w:r>
              <w:rPr>
                <w:sz w:val="18"/>
                <w:szCs w:val="18"/>
              </w:rPr>
              <w:t>26%</w:t>
            </w:r>
          </w:p>
        </w:tc>
        <w:tc>
          <w:tcPr>
            <w:tcW w:w="99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759588DC" w14:textId="77777777" w:rsidR="008907AC" w:rsidRDefault="00CA1DAC">
            <w:pPr>
              <w:widowControl w:val="0"/>
              <w:jc w:val="right"/>
              <w:rPr>
                <w:sz w:val="18"/>
                <w:szCs w:val="18"/>
              </w:rPr>
            </w:pPr>
            <w:r>
              <w:rPr>
                <w:sz w:val="18"/>
                <w:szCs w:val="18"/>
              </w:rPr>
              <w:t>35%</w:t>
            </w:r>
          </w:p>
        </w:tc>
      </w:tr>
      <w:tr w:rsidR="008907AC" w14:paraId="1614F2DA" w14:textId="77777777">
        <w:trPr>
          <w:jc w:val="center"/>
        </w:trPr>
        <w:tc>
          <w:tcPr>
            <w:tcW w:w="198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7D533E25" w14:textId="77777777" w:rsidR="008907AC" w:rsidRDefault="00CA1DAC">
            <w:pPr>
              <w:widowControl w:val="0"/>
              <w:rPr>
                <w:sz w:val="18"/>
                <w:szCs w:val="18"/>
              </w:rPr>
            </w:pPr>
            <w:r>
              <w:rPr>
                <w:sz w:val="18"/>
                <w:szCs w:val="18"/>
              </w:rPr>
              <w:t>Highest 10th Percentile</w:t>
            </w:r>
          </w:p>
        </w:tc>
        <w:tc>
          <w:tcPr>
            <w:tcW w:w="94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7D840A86" w14:textId="77777777" w:rsidR="008907AC" w:rsidRDefault="00CA1DAC">
            <w:pPr>
              <w:widowControl w:val="0"/>
              <w:jc w:val="right"/>
              <w:rPr>
                <w:sz w:val="18"/>
                <w:szCs w:val="18"/>
              </w:rPr>
            </w:pPr>
            <w:r>
              <w:rPr>
                <w:sz w:val="18"/>
                <w:szCs w:val="18"/>
              </w:rPr>
              <w:t>16</w:t>
            </w:r>
          </w:p>
        </w:tc>
        <w:tc>
          <w:tcPr>
            <w:tcW w:w="93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4D94A4E6" w14:textId="77777777" w:rsidR="008907AC" w:rsidRDefault="00CA1DAC">
            <w:pPr>
              <w:widowControl w:val="0"/>
              <w:jc w:val="right"/>
              <w:rPr>
                <w:sz w:val="18"/>
                <w:szCs w:val="18"/>
              </w:rPr>
            </w:pPr>
            <w:r>
              <w:rPr>
                <w:sz w:val="18"/>
                <w:szCs w:val="18"/>
              </w:rPr>
              <w:t>6%</w:t>
            </w:r>
          </w:p>
        </w:tc>
        <w:tc>
          <w:tcPr>
            <w:tcW w:w="72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5A86ECE3" w14:textId="77777777" w:rsidR="008907AC" w:rsidRDefault="00CA1DAC">
            <w:pPr>
              <w:widowControl w:val="0"/>
              <w:jc w:val="right"/>
              <w:rPr>
                <w:sz w:val="18"/>
                <w:szCs w:val="18"/>
              </w:rPr>
            </w:pPr>
            <w:r>
              <w:rPr>
                <w:sz w:val="18"/>
                <w:szCs w:val="18"/>
              </w:rPr>
              <w:t>38%</w:t>
            </w:r>
          </w:p>
        </w:tc>
        <w:tc>
          <w:tcPr>
            <w:tcW w:w="97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053A986F" w14:textId="77777777" w:rsidR="008907AC" w:rsidRDefault="00CA1DAC">
            <w:pPr>
              <w:widowControl w:val="0"/>
              <w:jc w:val="right"/>
              <w:rPr>
                <w:sz w:val="18"/>
                <w:szCs w:val="18"/>
              </w:rPr>
            </w:pPr>
            <w:r>
              <w:rPr>
                <w:sz w:val="18"/>
                <w:szCs w:val="18"/>
              </w:rPr>
              <w:t>31%</w:t>
            </w:r>
          </w:p>
        </w:tc>
        <w:tc>
          <w:tcPr>
            <w:tcW w:w="99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33F6973E" w14:textId="77777777" w:rsidR="008907AC" w:rsidRDefault="00CA1DAC">
            <w:pPr>
              <w:widowControl w:val="0"/>
              <w:jc w:val="right"/>
              <w:rPr>
                <w:sz w:val="18"/>
                <w:szCs w:val="18"/>
              </w:rPr>
            </w:pPr>
            <w:r>
              <w:rPr>
                <w:sz w:val="18"/>
                <w:szCs w:val="18"/>
              </w:rPr>
              <w:t>25%</w:t>
            </w:r>
          </w:p>
        </w:tc>
      </w:tr>
      <w:tr w:rsidR="008907AC" w14:paraId="40BD04E0" w14:textId="77777777">
        <w:trPr>
          <w:jc w:val="center"/>
        </w:trPr>
        <w:tc>
          <w:tcPr>
            <w:tcW w:w="198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3CB55A0E" w14:textId="77777777" w:rsidR="008907AC" w:rsidRDefault="00CA1DAC">
            <w:pPr>
              <w:widowControl w:val="0"/>
              <w:rPr>
                <w:sz w:val="18"/>
                <w:szCs w:val="18"/>
              </w:rPr>
            </w:pPr>
            <w:r>
              <w:rPr>
                <w:sz w:val="18"/>
                <w:szCs w:val="18"/>
              </w:rPr>
              <w:t>Other observations</w:t>
            </w:r>
          </w:p>
        </w:tc>
        <w:tc>
          <w:tcPr>
            <w:tcW w:w="94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144CA228" w14:textId="77777777" w:rsidR="008907AC" w:rsidRDefault="00CA1DAC">
            <w:pPr>
              <w:widowControl w:val="0"/>
              <w:jc w:val="right"/>
              <w:rPr>
                <w:sz w:val="18"/>
                <w:szCs w:val="18"/>
              </w:rPr>
            </w:pPr>
            <w:r>
              <w:rPr>
                <w:sz w:val="18"/>
                <w:szCs w:val="18"/>
              </w:rPr>
              <w:t>143</w:t>
            </w:r>
          </w:p>
        </w:tc>
        <w:tc>
          <w:tcPr>
            <w:tcW w:w="93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5AF58E8E" w14:textId="77777777" w:rsidR="008907AC" w:rsidRDefault="00CA1DAC">
            <w:pPr>
              <w:widowControl w:val="0"/>
              <w:jc w:val="right"/>
              <w:rPr>
                <w:sz w:val="18"/>
                <w:szCs w:val="18"/>
              </w:rPr>
            </w:pPr>
            <w:r>
              <w:rPr>
                <w:sz w:val="18"/>
                <w:szCs w:val="18"/>
              </w:rPr>
              <w:t>8%</w:t>
            </w:r>
          </w:p>
        </w:tc>
        <w:tc>
          <w:tcPr>
            <w:tcW w:w="72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196AB601" w14:textId="77777777" w:rsidR="008907AC" w:rsidRDefault="00CA1DAC">
            <w:pPr>
              <w:widowControl w:val="0"/>
              <w:jc w:val="right"/>
              <w:rPr>
                <w:sz w:val="18"/>
                <w:szCs w:val="18"/>
              </w:rPr>
            </w:pPr>
            <w:r>
              <w:rPr>
                <w:sz w:val="18"/>
                <w:szCs w:val="18"/>
              </w:rPr>
              <w:t>32%</w:t>
            </w:r>
          </w:p>
        </w:tc>
        <w:tc>
          <w:tcPr>
            <w:tcW w:w="97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2DD504BA" w14:textId="77777777" w:rsidR="008907AC" w:rsidRDefault="00CA1DAC">
            <w:pPr>
              <w:widowControl w:val="0"/>
              <w:jc w:val="right"/>
              <w:rPr>
                <w:sz w:val="18"/>
                <w:szCs w:val="18"/>
              </w:rPr>
            </w:pPr>
            <w:r>
              <w:rPr>
                <w:sz w:val="18"/>
                <w:szCs w:val="18"/>
              </w:rPr>
              <w:t>27%</w:t>
            </w:r>
          </w:p>
        </w:tc>
        <w:tc>
          <w:tcPr>
            <w:tcW w:w="99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60232E88" w14:textId="77777777" w:rsidR="008907AC" w:rsidRDefault="00CA1DAC">
            <w:pPr>
              <w:widowControl w:val="0"/>
              <w:jc w:val="right"/>
              <w:rPr>
                <w:sz w:val="18"/>
                <w:szCs w:val="18"/>
              </w:rPr>
            </w:pPr>
            <w:r>
              <w:rPr>
                <w:sz w:val="18"/>
                <w:szCs w:val="18"/>
              </w:rPr>
              <w:t>33%</w:t>
            </w:r>
          </w:p>
        </w:tc>
      </w:tr>
    </w:tbl>
    <w:p w14:paraId="2E70EDAD" w14:textId="77777777" w:rsidR="008907AC" w:rsidRDefault="008907AC"/>
    <w:p w14:paraId="3D5AD9B1" w14:textId="77777777" w:rsidR="008907AC" w:rsidRDefault="00CA1DAC">
      <w:pPr>
        <w:rPr>
          <w:b/>
        </w:rPr>
      </w:pPr>
      <w:r>
        <w:rPr>
          <w:b/>
        </w:rPr>
        <w:t xml:space="preserve">2. Days of Cash on Hand </w:t>
      </w:r>
    </w:p>
    <w:p w14:paraId="615E3EF4" w14:textId="77777777" w:rsidR="008907AC" w:rsidRDefault="008907AC">
      <w:pPr>
        <w:rPr>
          <w:b/>
        </w:rPr>
      </w:pPr>
    </w:p>
    <w:p w14:paraId="77A206CE" w14:textId="77777777" w:rsidR="008907AC" w:rsidRDefault="00CA1DAC">
      <w:r>
        <w:t>Days of Cash on Hand is equal to ‘unrestricted cash and investments’ divided by ‘operating expenses excluding depreciation divided by 365.’ This indicator represents the number of days a system can operate without receiving any more revenues from customers</w:t>
      </w:r>
      <w:r>
        <w:t xml:space="preserve">. In the case of emergencies (such as the current COVID-19 crisis), this indicator helps identify the system’s reserves with respect to the expenses required to deliver water to customers while keeping a system solvent. For this indicator, we were able to </w:t>
      </w:r>
      <w:r>
        <w:t>gather data on 352</w:t>
      </w:r>
      <w:r>
        <w:t xml:space="preserve"> small water systems. </w:t>
      </w:r>
      <w:ins w:id="5" w:author="Kelly Trumbull" w:date="2020-10-01T18:24:00Z">
        <w:r>
          <w:t xml:space="preserve">The average days of cash on hand was 480. The fewest was -17.7 and the most was 7,093.6. </w:t>
        </w:r>
      </w:ins>
    </w:p>
    <w:p w14:paraId="1DEC09D2" w14:textId="77777777" w:rsidR="008907AC" w:rsidRDefault="008907AC"/>
    <w:p w14:paraId="03416FDF" w14:textId="60C30669" w:rsidR="008907AC" w:rsidRDefault="00CA1DAC">
      <w:r>
        <w:t>Industry groups recommend systems maintain operating reserves of one to three months. More specifically, in 2015, Fitch Ratings reported that the median days of cash on hand for A-rated water and sewer systems was 366 days, and 481 days for AAA-rated syste</w:t>
      </w:r>
      <w:r>
        <w:t xml:space="preserve">ms. Standard &amp; </w:t>
      </w:r>
      <w:proofErr w:type="spellStart"/>
      <w:r>
        <w:t>Poors</w:t>
      </w:r>
      <w:proofErr w:type="spellEnd"/>
      <w:r>
        <w:t xml:space="preserve"> targets are lower than Fitch: “S&amp;P suggest that 30 to 60 days of cash is adequate, 60 to 120 days is good, and greater than 120 is strong.” Work by other</w:t>
      </w:r>
      <w:r>
        <w:t xml:space="preserve"> research organizations such </w:t>
      </w:r>
      <w:r>
        <w:lastRenderedPageBreak/>
        <w:t>as the UNC EFC suggest that 6 or even 12 months</w:t>
      </w:r>
      <w:r>
        <w:t xml:space="preserve"> of cash on hand is preferable, and is the norm in states such as North Carolina.</w:t>
      </w:r>
    </w:p>
    <w:p w14:paraId="006D626E" w14:textId="77777777" w:rsidR="008907AC" w:rsidRDefault="008907AC"/>
    <w:p w14:paraId="7F65D413" w14:textId="77777777" w:rsidR="008907AC" w:rsidRDefault="00CA1DAC">
      <w:r>
        <w:t xml:space="preserve">We identify five potential thresholds for </w:t>
      </w:r>
      <w:r>
        <w:rPr>
          <w:i/>
        </w:rPr>
        <w:t>Days of Cash on Hand</w:t>
      </w:r>
      <w:r>
        <w:t xml:space="preserve">: </w:t>
      </w:r>
    </w:p>
    <w:p w14:paraId="0085E3FF" w14:textId="77777777" w:rsidR="008907AC" w:rsidRDefault="00CA1DAC">
      <w:pPr>
        <w:numPr>
          <w:ilvl w:val="0"/>
          <w:numId w:val="2"/>
        </w:numPr>
      </w:pPr>
      <w:r>
        <w:t>Highest 10th percentile</w:t>
      </w:r>
    </w:p>
    <w:p w14:paraId="2B88611D" w14:textId="77777777" w:rsidR="008907AC" w:rsidRDefault="00CA1DAC">
      <w:pPr>
        <w:numPr>
          <w:ilvl w:val="0"/>
          <w:numId w:val="2"/>
        </w:numPr>
      </w:pPr>
      <w:r>
        <w:t>30 days</w:t>
      </w:r>
    </w:p>
    <w:p w14:paraId="2A026736" w14:textId="77777777" w:rsidR="008907AC" w:rsidRDefault="00CA1DAC">
      <w:pPr>
        <w:numPr>
          <w:ilvl w:val="0"/>
          <w:numId w:val="2"/>
        </w:numPr>
      </w:pPr>
      <w:r>
        <w:t>90 days</w:t>
      </w:r>
    </w:p>
    <w:p w14:paraId="393E4125" w14:textId="77777777" w:rsidR="008907AC" w:rsidRDefault="00CA1DAC">
      <w:pPr>
        <w:numPr>
          <w:ilvl w:val="0"/>
          <w:numId w:val="2"/>
        </w:numPr>
      </w:pPr>
      <w:r>
        <w:t>180 days</w:t>
      </w:r>
    </w:p>
    <w:p w14:paraId="24560551" w14:textId="77777777" w:rsidR="008907AC" w:rsidRDefault="00CA1DAC">
      <w:pPr>
        <w:numPr>
          <w:ilvl w:val="0"/>
          <w:numId w:val="2"/>
        </w:numPr>
      </w:pPr>
      <w:r>
        <w:t>365 days</w:t>
      </w:r>
    </w:p>
    <w:p w14:paraId="1316C08E" w14:textId="77777777" w:rsidR="008907AC" w:rsidRDefault="008907AC"/>
    <w:p w14:paraId="6AE5D00A" w14:textId="77777777" w:rsidR="008907AC" w:rsidRDefault="00CA1DAC">
      <w:pPr>
        <w:jc w:val="center"/>
      </w:pPr>
      <w:r>
        <w:rPr>
          <w:b/>
          <w:sz w:val="18"/>
          <w:szCs w:val="18"/>
        </w:rPr>
        <w:t>Table 2. Days of Cash on Hand Threshold Summary</w:t>
      </w:r>
    </w:p>
    <w:tbl>
      <w:tblPr>
        <w:tblStyle w:val="a0"/>
        <w:tblW w:w="6990" w:type="dxa"/>
        <w:jc w:val="center"/>
        <w:tblLayout w:type="fixed"/>
        <w:tblLook w:val="0600" w:firstRow="0" w:lastRow="0" w:firstColumn="0" w:lastColumn="0" w:noHBand="1" w:noVBand="1"/>
      </w:tblPr>
      <w:tblGrid>
        <w:gridCol w:w="2220"/>
        <w:gridCol w:w="900"/>
        <w:gridCol w:w="870"/>
        <w:gridCol w:w="855"/>
        <w:gridCol w:w="1140"/>
        <w:gridCol w:w="1005"/>
      </w:tblGrid>
      <w:tr w:rsidR="008907AC" w14:paraId="33BA87E4" w14:textId="77777777">
        <w:trPr>
          <w:jc w:val="center"/>
        </w:trPr>
        <w:tc>
          <w:tcPr>
            <w:tcW w:w="2220"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0D6B0247" w14:textId="77777777" w:rsidR="008907AC" w:rsidRDefault="00CA1DAC">
            <w:pPr>
              <w:widowControl w:val="0"/>
              <w:jc w:val="center"/>
              <w:rPr>
                <w:b/>
                <w:color w:val="FFFFFF"/>
                <w:sz w:val="18"/>
                <w:szCs w:val="18"/>
              </w:rPr>
            </w:pPr>
            <w:r>
              <w:rPr>
                <w:b/>
                <w:color w:val="FFFFFF"/>
                <w:sz w:val="18"/>
                <w:szCs w:val="18"/>
              </w:rPr>
              <w:t>T</w:t>
            </w:r>
            <w:r>
              <w:rPr>
                <w:b/>
                <w:color w:val="FFFFFF"/>
                <w:sz w:val="18"/>
                <w:szCs w:val="18"/>
              </w:rPr>
              <w:t>hreshold</w:t>
            </w:r>
          </w:p>
        </w:tc>
        <w:tc>
          <w:tcPr>
            <w:tcW w:w="900"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5D430DF8" w14:textId="77777777" w:rsidR="008907AC" w:rsidRDefault="00CA1DAC">
            <w:pPr>
              <w:widowControl w:val="0"/>
              <w:jc w:val="center"/>
              <w:rPr>
                <w:b/>
                <w:color w:val="FFFFFF"/>
                <w:sz w:val="18"/>
                <w:szCs w:val="18"/>
              </w:rPr>
            </w:pPr>
            <w:r>
              <w:rPr>
                <w:b/>
                <w:color w:val="FFFFFF"/>
                <w:sz w:val="18"/>
                <w:szCs w:val="18"/>
              </w:rPr>
              <w:t>Number of Water Systems</w:t>
            </w:r>
          </w:p>
        </w:tc>
        <w:tc>
          <w:tcPr>
            <w:tcW w:w="870"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707BDB6D" w14:textId="77777777" w:rsidR="008907AC" w:rsidRDefault="00CA1DAC">
            <w:pPr>
              <w:widowControl w:val="0"/>
              <w:jc w:val="center"/>
              <w:rPr>
                <w:b/>
                <w:color w:val="FFFFFF"/>
                <w:sz w:val="18"/>
                <w:szCs w:val="18"/>
              </w:rPr>
            </w:pPr>
            <w:r>
              <w:rPr>
                <w:b/>
                <w:color w:val="FFFFFF"/>
                <w:sz w:val="18"/>
                <w:szCs w:val="18"/>
              </w:rPr>
              <w:t xml:space="preserve">Percent </w:t>
            </w:r>
            <w:proofErr w:type="gramStart"/>
            <w:r>
              <w:rPr>
                <w:b/>
                <w:color w:val="FFFFFF"/>
                <w:sz w:val="18"/>
                <w:szCs w:val="18"/>
              </w:rPr>
              <w:t>In</w:t>
            </w:r>
            <w:proofErr w:type="gramEnd"/>
            <w:r>
              <w:rPr>
                <w:b/>
                <w:color w:val="FFFFFF"/>
                <w:sz w:val="18"/>
                <w:szCs w:val="18"/>
              </w:rPr>
              <w:t xml:space="preserve"> Violation</w:t>
            </w:r>
          </w:p>
        </w:tc>
        <w:tc>
          <w:tcPr>
            <w:tcW w:w="855"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5A9DD9DC" w14:textId="77777777" w:rsidR="008907AC" w:rsidRDefault="00CA1DAC">
            <w:pPr>
              <w:widowControl w:val="0"/>
              <w:jc w:val="center"/>
              <w:rPr>
                <w:b/>
                <w:color w:val="FFFFFF"/>
                <w:sz w:val="18"/>
                <w:szCs w:val="18"/>
              </w:rPr>
            </w:pPr>
            <w:r>
              <w:rPr>
                <w:b/>
                <w:color w:val="FFFFFF"/>
                <w:sz w:val="18"/>
                <w:szCs w:val="18"/>
              </w:rPr>
              <w:t xml:space="preserve">Percent </w:t>
            </w:r>
            <w:proofErr w:type="gramStart"/>
            <w:r>
              <w:rPr>
                <w:b/>
                <w:color w:val="FFFFFF"/>
                <w:sz w:val="18"/>
                <w:szCs w:val="18"/>
              </w:rPr>
              <w:t>At</w:t>
            </w:r>
            <w:proofErr w:type="gramEnd"/>
            <w:r>
              <w:rPr>
                <w:b/>
                <w:color w:val="FFFFFF"/>
                <w:sz w:val="18"/>
                <w:szCs w:val="18"/>
              </w:rPr>
              <w:t xml:space="preserve"> Risk</w:t>
            </w:r>
          </w:p>
        </w:tc>
        <w:tc>
          <w:tcPr>
            <w:tcW w:w="1140"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74BBB119" w14:textId="77777777" w:rsidR="008907AC" w:rsidRDefault="00CA1DAC">
            <w:pPr>
              <w:widowControl w:val="0"/>
              <w:jc w:val="center"/>
              <w:rPr>
                <w:b/>
                <w:color w:val="FFFFFF"/>
                <w:sz w:val="18"/>
                <w:szCs w:val="18"/>
              </w:rPr>
            </w:pPr>
            <w:r>
              <w:rPr>
                <w:b/>
                <w:color w:val="FFFFFF"/>
                <w:sz w:val="18"/>
                <w:szCs w:val="18"/>
              </w:rPr>
              <w:t>Percent Potentially at Risk</w:t>
            </w:r>
          </w:p>
        </w:tc>
        <w:tc>
          <w:tcPr>
            <w:tcW w:w="1005"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5F8606AA" w14:textId="77777777" w:rsidR="008907AC" w:rsidRDefault="00CA1DAC">
            <w:pPr>
              <w:widowControl w:val="0"/>
              <w:jc w:val="center"/>
              <w:rPr>
                <w:b/>
                <w:color w:val="FFFFFF"/>
                <w:sz w:val="18"/>
                <w:szCs w:val="18"/>
              </w:rPr>
            </w:pPr>
            <w:r>
              <w:rPr>
                <w:b/>
                <w:color w:val="FFFFFF"/>
                <w:sz w:val="18"/>
                <w:szCs w:val="18"/>
              </w:rPr>
              <w:t>Percent Healthy</w:t>
            </w:r>
          </w:p>
        </w:tc>
      </w:tr>
      <w:tr w:rsidR="008907AC" w14:paraId="5350BFEE" w14:textId="77777777">
        <w:trPr>
          <w:jc w:val="center"/>
        </w:trPr>
        <w:tc>
          <w:tcPr>
            <w:tcW w:w="222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15FC1165" w14:textId="77777777" w:rsidR="008907AC" w:rsidRDefault="00CA1DAC">
            <w:pPr>
              <w:widowControl w:val="0"/>
              <w:rPr>
                <w:sz w:val="18"/>
                <w:szCs w:val="18"/>
              </w:rPr>
            </w:pPr>
            <w:r>
              <w:rPr>
                <w:sz w:val="18"/>
                <w:szCs w:val="18"/>
              </w:rPr>
              <w:t>Lowest 10th Percentile</w:t>
            </w:r>
          </w:p>
        </w:tc>
        <w:tc>
          <w:tcPr>
            <w:tcW w:w="90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023401D3" w14:textId="77777777" w:rsidR="008907AC" w:rsidRDefault="00CA1DAC">
            <w:pPr>
              <w:widowControl w:val="0"/>
              <w:jc w:val="right"/>
              <w:rPr>
                <w:sz w:val="18"/>
                <w:szCs w:val="18"/>
              </w:rPr>
            </w:pPr>
            <w:r>
              <w:rPr>
                <w:sz w:val="18"/>
                <w:szCs w:val="18"/>
              </w:rPr>
              <w:t>36</w:t>
            </w:r>
          </w:p>
        </w:tc>
        <w:tc>
          <w:tcPr>
            <w:tcW w:w="87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20369CA0" w14:textId="77777777" w:rsidR="008907AC" w:rsidRDefault="00CA1DAC">
            <w:pPr>
              <w:widowControl w:val="0"/>
              <w:jc w:val="right"/>
              <w:rPr>
                <w:sz w:val="18"/>
                <w:szCs w:val="18"/>
              </w:rPr>
            </w:pPr>
            <w:r>
              <w:rPr>
                <w:sz w:val="18"/>
                <w:szCs w:val="18"/>
              </w:rPr>
              <w:t>8%</w:t>
            </w:r>
          </w:p>
        </w:tc>
        <w:tc>
          <w:tcPr>
            <w:tcW w:w="85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6A23569B" w14:textId="77777777" w:rsidR="008907AC" w:rsidRDefault="00CA1DAC">
            <w:pPr>
              <w:widowControl w:val="0"/>
              <w:jc w:val="right"/>
              <w:rPr>
                <w:sz w:val="18"/>
                <w:szCs w:val="18"/>
              </w:rPr>
            </w:pPr>
            <w:r>
              <w:rPr>
                <w:sz w:val="18"/>
                <w:szCs w:val="18"/>
              </w:rPr>
              <w:t>42%</w:t>
            </w:r>
          </w:p>
        </w:tc>
        <w:tc>
          <w:tcPr>
            <w:tcW w:w="114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68BE56CA" w14:textId="77777777" w:rsidR="008907AC" w:rsidRDefault="00CA1DAC">
            <w:pPr>
              <w:widowControl w:val="0"/>
              <w:jc w:val="right"/>
              <w:rPr>
                <w:sz w:val="18"/>
                <w:szCs w:val="18"/>
              </w:rPr>
            </w:pPr>
            <w:r>
              <w:rPr>
                <w:sz w:val="18"/>
                <w:szCs w:val="18"/>
              </w:rPr>
              <w:t>22%</w:t>
            </w:r>
          </w:p>
        </w:tc>
        <w:tc>
          <w:tcPr>
            <w:tcW w:w="100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69148575" w14:textId="77777777" w:rsidR="008907AC" w:rsidRDefault="00CA1DAC">
            <w:pPr>
              <w:widowControl w:val="0"/>
              <w:jc w:val="right"/>
              <w:rPr>
                <w:sz w:val="18"/>
                <w:szCs w:val="18"/>
              </w:rPr>
            </w:pPr>
            <w:r>
              <w:rPr>
                <w:sz w:val="18"/>
                <w:szCs w:val="18"/>
              </w:rPr>
              <w:t>28%</w:t>
            </w:r>
          </w:p>
        </w:tc>
      </w:tr>
      <w:tr w:rsidR="008907AC" w14:paraId="1D3086B5" w14:textId="77777777">
        <w:trPr>
          <w:jc w:val="center"/>
        </w:trPr>
        <w:tc>
          <w:tcPr>
            <w:tcW w:w="222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5BDFF2EA" w14:textId="77777777" w:rsidR="008907AC" w:rsidRDefault="00CA1DAC">
            <w:pPr>
              <w:widowControl w:val="0"/>
              <w:rPr>
                <w:sz w:val="18"/>
                <w:szCs w:val="18"/>
              </w:rPr>
            </w:pPr>
            <w:r>
              <w:rPr>
                <w:sz w:val="18"/>
                <w:szCs w:val="18"/>
              </w:rPr>
              <w:t>Other observations</w:t>
            </w:r>
          </w:p>
        </w:tc>
        <w:tc>
          <w:tcPr>
            <w:tcW w:w="90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3976D29A" w14:textId="77777777" w:rsidR="008907AC" w:rsidRDefault="00CA1DAC">
            <w:pPr>
              <w:widowControl w:val="0"/>
              <w:jc w:val="right"/>
              <w:rPr>
                <w:sz w:val="18"/>
                <w:szCs w:val="18"/>
              </w:rPr>
            </w:pPr>
            <w:r>
              <w:rPr>
                <w:sz w:val="18"/>
                <w:szCs w:val="18"/>
              </w:rPr>
              <w:t>316</w:t>
            </w:r>
          </w:p>
        </w:tc>
        <w:tc>
          <w:tcPr>
            <w:tcW w:w="87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1E7A1E63" w14:textId="77777777" w:rsidR="008907AC" w:rsidRDefault="00CA1DAC">
            <w:pPr>
              <w:widowControl w:val="0"/>
              <w:jc w:val="right"/>
              <w:rPr>
                <w:sz w:val="18"/>
                <w:szCs w:val="18"/>
              </w:rPr>
            </w:pPr>
            <w:r>
              <w:rPr>
                <w:sz w:val="18"/>
                <w:szCs w:val="18"/>
              </w:rPr>
              <w:t>9%</w:t>
            </w:r>
          </w:p>
        </w:tc>
        <w:tc>
          <w:tcPr>
            <w:tcW w:w="85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4DEC7788" w14:textId="77777777" w:rsidR="008907AC" w:rsidRDefault="00CA1DAC">
            <w:pPr>
              <w:widowControl w:val="0"/>
              <w:jc w:val="right"/>
              <w:rPr>
                <w:sz w:val="18"/>
                <w:szCs w:val="18"/>
              </w:rPr>
            </w:pPr>
            <w:r>
              <w:rPr>
                <w:sz w:val="18"/>
                <w:szCs w:val="18"/>
              </w:rPr>
              <w:t>31%</w:t>
            </w:r>
          </w:p>
        </w:tc>
        <w:tc>
          <w:tcPr>
            <w:tcW w:w="114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03B285C2" w14:textId="77777777" w:rsidR="008907AC" w:rsidRDefault="00CA1DAC">
            <w:pPr>
              <w:widowControl w:val="0"/>
              <w:jc w:val="right"/>
              <w:rPr>
                <w:sz w:val="18"/>
                <w:szCs w:val="18"/>
              </w:rPr>
            </w:pPr>
            <w:r>
              <w:rPr>
                <w:sz w:val="18"/>
                <w:szCs w:val="18"/>
              </w:rPr>
              <w:t>29%</w:t>
            </w:r>
          </w:p>
        </w:tc>
        <w:tc>
          <w:tcPr>
            <w:tcW w:w="100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72C225C9" w14:textId="77777777" w:rsidR="008907AC" w:rsidRDefault="00CA1DAC">
            <w:pPr>
              <w:widowControl w:val="0"/>
              <w:jc w:val="right"/>
              <w:rPr>
                <w:sz w:val="18"/>
                <w:szCs w:val="18"/>
              </w:rPr>
            </w:pPr>
            <w:r>
              <w:rPr>
                <w:sz w:val="18"/>
                <w:szCs w:val="18"/>
              </w:rPr>
              <w:t>30%</w:t>
            </w:r>
          </w:p>
        </w:tc>
      </w:tr>
      <w:tr w:rsidR="008907AC" w14:paraId="3C26CFD9" w14:textId="77777777">
        <w:trPr>
          <w:jc w:val="center"/>
        </w:trPr>
        <w:tc>
          <w:tcPr>
            <w:tcW w:w="222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69AC9CCD" w14:textId="77777777" w:rsidR="008907AC" w:rsidRDefault="00CA1DAC">
            <w:pPr>
              <w:widowControl w:val="0"/>
              <w:rPr>
                <w:sz w:val="18"/>
                <w:szCs w:val="18"/>
              </w:rPr>
            </w:pPr>
            <w:r>
              <w:rPr>
                <w:sz w:val="18"/>
                <w:szCs w:val="18"/>
              </w:rPr>
              <w:t>Less than or equal to 30</w:t>
            </w:r>
          </w:p>
        </w:tc>
        <w:tc>
          <w:tcPr>
            <w:tcW w:w="90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1E085684" w14:textId="77777777" w:rsidR="008907AC" w:rsidRDefault="00CA1DAC">
            <w:pPr>
              <w:widowControl w:val="0"/>
              <w:jc w:val="right"/>
              <w:rPr>
                <w:sz w:val="18"/>
                <w:szCs w:val="18"/>
              </w:rPr>
            </w:pPr>
            <w:r>
              <w:rPr>
                <w:sz w:val="18"/>
                <w:szCs w:val="18"/>
              </w:rPr>
              <w:t>53</w:t>
            </w:r>
          </w:p>
        </w:tc>
        <w:tc>
          <w:tcPr>
            <w:tcW w:w="87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40EBCAF6" w14:textId="77777777" w:rsidR="008907AC" w:rsidRDefault="00CA1DAC">
            <w:pPr>
              <w:widowControl w:val="0"/>
              <w:jc w:val="right"/>
              <w:rPr>
                <w:sz w:val="18"/>
                <w:szCs w:val="18"/>
              </w:rPr>
            </w:pPr>
            <w:r>
              <w:rPr>
                <w:sz w:val="18"/>
                <w:szCs w:val="18"/>
              </w:rPr>
              <w:t>11%</w:t>
            </w:r>
          </w:p>
        </w:tc>
        <w:tc>
          <w:tcPr>
            <w:tcW w:w="85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30D6245F" w14:textId="77777777" w:rsidR="008907AC" w:rsidRDefault="00CA1DAC">
            <w:pPr>
              <w:widowControl w:val="0"/>
              <w:jc w:val="right"/>
              <w:rPr>
                <w:sz w:val="18"/>
                <w:szCs w:val="18"/>
              </w:rPr>
            </w:pPr>
            <w:r>
              <w:rPr>
                <w:sz w:val="18"/>
                <w:szCs w:val="18"/>
              </w:rPr>
              <w:t>38%</w:t>
            </w:r>
          </w:p>
        </w:tc>
        <w:tc>
          <w:tcPr>
            <w:tcW w:w="114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223E24A9" w14:textId="77777777" w:rsidR="008907AC" w:rsidRDefault="00CA1DAC">
            <w:pPr>
              <w:widowControl w:val="0"/>
              <w:jc w:val="right"/>
              <w:rPr>
                <w:sz w:val="18"/>
                <w:szCs w:val="18"/>
              </w:rPr>
            </w:pPr>
            <w:r>
              <w:rPr>
                <w:sz w:val="18"/>
                <w:szCs w:val="18"/>
              </w:rPr>
              <w:t>21%</w:t>
            </w:r>
          </w:p>
        </w:tc>
        <w:tc>
          <w:tcPr>
            <w:tcW w:w="100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45111A32" w14:textId="77777777" w:rsidR="008907AC" w:rsidRDefault="00CA1DAC">
            <w:pPr>
              <w:widowControl w:val="0"/>
              <w:jc w:val="right"/>
              <w:rPr>
                <w:sz w:val="18"/>
                <w:szCs w:val="18"/>
              </w:rPr>
            </w:pPr>
            <w:r>
              <w:rPr>
                <w:sz w:val="18"/>
                <w:szCs w:val="18"/>
              </w:rPr>
              <w:t>30%</w:t>
            </w:r>
          </w:p>
        </w:tc>
      </w:tr>
      <w:tr w:rsidR="008907AC" w14:paraId="49BBBE7D" w14:textId="77777777">
        <w:trPr>
          <w:jc w:val="center"/>
        </w:trPr>
        <w:tc>
          <w:tcPr>
            <w:tcW w:w="222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38008FF3" w14:textId="77777777" w:rsidR="008907AC" w:rsidRDefault="00CA1DAC">
            <w:pPr>
              <w:widowControl w:val="0"/>
              <w:rPr>
                <w:sz w:val="18"/>
                <w:szCs w:val="18"/>
              </w:rPr>
            </w:pPr>
            <w:r>
              <w:rPr>
                <w:sz w:val="18"/>
                <w:szCs w:val="18"/>
              </w:rPr>
              <w:t>Greater than 30</w:t>
            </w:r>
          </w:p>
        </w:tc>
        <w:tc>
          <w:tcPr>
            <w:tcW w:w="90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089F2822" w14:textId="77777777" w:rsidR="008907AC" w:rsidRDefault="00CA1DAC">
            <w:pPr>
              <w:widowControl w:val="0"/>
              <w:jc w:val="right"/>
              <w:rPr>
                <w:sz w:val="18"/>
                <w:szCs w:val="18"/>
              </w:rPr>
            </w:pPr>
            <w:r>
              <w:rPr>
                <w:sz w:val="18"/>
                <w:szCs w:val="18"/>
              </w:rPr>
              <w:t>299</w:t>
            </w:r>
          </w:p>
        </w:tc>
        <w:tc>
          <w:tcPr>
            <w:tcW w:w="87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5CD3656F" w14:textId="77777777" w:rsidR="008907AC" w:rsidRDefault="00CA1DAC">
            <w:pPr>
              <w:widowControl w:val="0"/>
              <w:jc w:val="right"/>
              <w:rPr>
                <w:sz w:val="18"/>
                <w:szCs w:val="18"/>
              </w:rPr>
            </w:pPr>
            <w:r>
              <w:rPr>
                <w:sz w:val="18"/>
                <w:szCs w:val="18"/>
              </w:rPr>
              <w:t>8%</w:t>
            </w:r>
          </w:p>
        </w:tc>
        <w:tc>
          <w:tcPr>
            <w:tcW w:w="85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34E73F4C" w14:textId="77777777" w:rsidR="008907AC" w:rsidRDefault="00CA1DAC">
            <w:pPr>
              <w:widowControl w:val="0"/>
              <w:jc w:val="right"/>
              <w:rPr>
                <w:sz w:val="18"/>
                <w:szCs w:val="18"/>
              </w:rPr>
            </w:pPr>
            <w:r>
              <w:rPr>
                <w:sz w:val="18"/>
                <w:szCs w:val="18"/>
              </w:rPr>
              <w:t>31%</w:t>
            </w:r>
          </w:p>
        </w:tc>
        <w:tc>
          <w:tcPr>
            <w:tcW w:w="114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267416A2" w14:textId="77777777" w:rsidR="008907AC" w:rsidRDefault="00CA1DAC">
            <w:pPr>
              <w:widowControl w:val="0"/>
              <w:jc w:val="right"/>
              <w:rPr>
                <w:sz w:val="18"/>
                <w:szCs w:val="18"/>
              </w:rPr>
            </w:pPr>
            <w:r>
              <w:rPr>
                <w:sz w:val="18"/>
                <w:szCs w:val="18"/>
              </w:rPr>
              <w:t>30%</w:t>
            </w:r>
          </w:p>
        </w:tc>
        <w:tc>
          <w:tcPr>
            <w:tcW w:w="100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4E951E64" w14:textId="77777777" w:rsidR="008907AC" w:rsidRDefault="00CA1DAC">
            <w:pPr>
              <w:widowControl w:val="0"/>
              <w:jc w:val="right"/>
              <w:rPr>
                <w:sz w:val="18"/>
                <w:szCs w:val="18"/>
              </w:rPr>
            </w:pPr>
            <w:r>
              <w:rPr>
                <w:sz w:val="18"/>
                <w:szCs w:val="18"/>
              </w:rPr>
              <w:t>30%</w:t>
            </w:r>
          </w:p>
        </w:tc>
      </w:tr>
      <w:tr w:rsidR="008907AC" w14:paraId="415AA655" w14:textId="77777777">
        <w:trPr>
          <w:jc w:val="center"/>
        </w:trPr>
        <w:tc>
          <w:tcPr>
            <w:tcW w:w="222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4287AB49" w14:textId="77777777" w:rsidR="008907AC" w:rsidRDefault="00CA1DAC">
            <w:pPr>
              <w:widowControl w:val="0"/>
              <w:rPr>
                <w:sz w:val="18"/>
                <w:szCs w:val="18"/>
              </w:rPr>
            </w:pPr>
            <w:r>
              <w:rPr>
                <w:sz w:val="18"/>
                <w:szCs w:val="18"/>
              </w:rPr>
              <w:t>Less than or equal to 90</w:t>
            </w:r>
          </w:p>
        </w:tc>
        <w:tc>
          <w:tcPr>
            <w:tcW w:w="90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69C2DC3E" w14:textId="77777777" w:rsidR="008907AC" w:rsidRDefault="00CA1DAC">
            <w:pPr>
              <w:widowControl w:val="0"/>
              <w:jc w:val="right"/>
              <w:rPr>
                <w:sz w:val="18"/>
                <w:szCs w:val="18"/>
              </w:rPr>
            </w:pPr>
            <w:r>
              <w:rPr>
                <w:sz w:val="18"/>
                <w:szCs w:val="18"/>
              </w:rPr>
              <w:t>103</w:t>
            </w:r>
          </w:p>
        </w:tc>
        <w:tc>
          <w:tcPr>
            <w:tcW w:w="87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738836B9" w14:textId="77777777" w:rsidR="008907AC" w:rsidRDefault="00CA1DAC">
            <w:pPr>
              <w:widowControl w:val="0"/>
              <w:jc w:val="right"/>
              <w:rPr>
                <w:sz w:val="18"/>
                <w:szCs w:val="18"/>
              </w:rPr>
            </w:pPr>
            <w:r>
              <w:rPr>
                <w:sz w:val="18"/>
                <w:szCs w:val="18"/>
              </w:rPr>
              <w:t>12%</w:t>
            </w:r>
          </w:p>
        </w:tc>
        <w:tc>
          <w:tcPr>
            <w:tcW w:w="85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4BA84F3E" w14:textId="77777777" w:rsidR="008907AC" w:rsidRDefault="00CA1DAC">
            <w:pPr>
              <w:widowControl w:val="0"/>
              <w:jc w:val="right"/>
              <w:rPr>
                <w:sz w:val="18"/>
                <w:szCs w:val="18"/>
              </w:rPr>
            </w:pPr>
            <w:r>
              <w:rPr>
                <w:sz w:val="18"/>
                <w:szCs w:val="18"/>
              </w:rPr>
              <w:t>33%</w:t>
            </w:r>
          </w:p>
        </w:tc>
        <w:tc>
          <w:tcPr>
            <w:tcW w:w="114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12F4D711" w14:textId="77777777" w:rsidR="008907AC" w:rsidRDefault="00CA1DAC">
            <w:pPr>
              <w:widowControl w:val="0"/>
              <w:jc w:val="right"/>
              <w:rPr>
                <w:sz w:val="18"/>
                <w:szCs w:val="18"/>
              </w:rPr>
            </w:pPr>
            <w:r>
              <w:rPr>
                <w:sz w:val="18"/>
                <w:szCs w:val="18"/>
              </w:rPr>
              <w:t>25%</w:t>
            </w:r>
          </w:p>
        </w:tc>
        <w:tc>
          <w:tcPr>
            <w:tcW w:w="100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55EB5CF9" w14:textId="77777777" w:rsidR="008907AC" w:rsidRDefault="00CA1DAC">
            <w:pPr>
              <w:widowControl w:val="0"/>
              <w:jc w:val="right"/>
              <w:rPr>
                <w:sz w:val="18"/>
                <w:szCs w:val="18"/>
              </w:rPr>
            </w:pPr>
            <w:r>
              <w:rPr>
                <w:sz w:val="18"/>
                <w:szCs w:val="18"/>
              </w:rPr>
              <w:t>30%</w:t>
            </w:r>
          </w:p>
        </w:tc>
      </w:tr>
      <w:tr w:rsidR="008907AC" w14:paraId="3BDA832F" w14:textId="77777777">
        <w:trPr>
          <w:jc w:val="center"/>
        </w:trPr>
        <w:tc>
          <w:tcPr>
            <w:tcW w:w="222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4DABD79B" w14:textId="77777777" w:rsidR="008907AC" w:rsidRDefault="00CA1DAC">
            <w:pPr>
              <w:widowControl w:val="0"/>
              <w:rPr>
                <w:sz w:val="18"/>
                <w:szCs w:val="18"/>
              </w:rPr>
            </w:pPr>
            <w:r>
              <w:rPr>
                <w:sz w:val="18"/>
                <w:szCs w:val="18"/>
              </w:rPr>
              <w:t>Less than 90</w:t>
            </w:r>
          </w:p>
        </w:tc>
        <w:tc>
          <w:tcPr>
            <w:tcW w:w="90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547B2F26" w14:textId="77777777" w:rsidR="008907AC" w:rsidRDefault="00CA1DAC">
            <w:pPr>
              <w:widowControl w:val="0"/>
              <w:jc w:val="right"/>
              <w:rPr>
                <w:sz w:val="18"/>
                <w:szCs w:val="18"/>
              </w:rPr>
            </w:pPr>
            <w:r>
              <w:rPr>
                <w:sz w:val="18"/>
                <w:szCs w:val="18"/>
              </w:rPr>
              <w:t>249</w:t>
            </w:r>
          </w:p>
        </w:tc>
        <w:tc>
          <w:tcPr>
            <w:tcW w:w="87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14CC967B" w14:textId="77777777" w:rsidR="008907AC" w:rsidRDefault="00CA1DAC">
            <w:pPr>
              <w:widowControl w:val="0"/>
              <w:jc w:val="right"/>
              <w:rPr>
                <w:sz w:val="18"/>
                <w:szCs w:val="18"/>
              </w:rPr>
            </w:pPr>
            <w:r>
              <w:rPr>
                <w:sz w:val="18"/>
                <w:szCs w:val="18"/>
              </w:rPr>
              <w:t>8%</w:t>
            </w:r>
          </w:p>
        </w:tc>
        <w:tc>
          <w:tcPr>
            <w:tcW w:w="85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07B59FB7" w14:textId="77777777" w:rsidR="008907AC" w:rsidRDefault="00CA1DAC">
            <w:pPr>
              <w:widowControl w:val="0"/>
              <w:jc w:val="right"/>
              <w:rPr>
                <w:sz w:val="18"/>
                <w:szCs w:val="18"/>
              </w:rPr>
            </w:pPr>
            <w:r>
              <w:rPr>
                <w:sz w:val="18"/>
                <w:szCs w:val="18"/>
              </w:rPr>
              <w:t>32%</w:t>
            </w:r>
          </w:p>
        </w:tc>
        <w:tc>
          <w:tcPr>
            <w:tcW w:w="114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5DBCD757" w14:textId="77777777" w:rsidR="008907AC" w:rsidRDefault="00CA1DAC">
            <w:pPr>
              <w:widowControl w:val="0"/>
              <w:jc w:val="right"/>
              <w:rPr>
                <w:sz w:val="18"/>
                <w:szCs w:val="18"/>
              </w:rPr>
            </w:pPr>
            <w:r>
              <w:rPr>
                <w:sz w:val="18"/>
                <w:szCs w:val="18"/>
              </w:rPr>
              <w:t>30%</w:t>
            </w:r>
          </w:p>
        </w:tc>
        <w:tc>
          <w:tcPr>
            <w:tcW w:w="100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309E16B9" w14:textId="77777777" w:rsidR="008907AC" w:rsidRDefault="00CA1DAC">
            <w:pPr>
              <w:widowControl w:val="0"/>
              <w:jc w:val="right"/>
              <w:rPr>
                <w:sz w:val="18"/>
                <w:szCs w:val="18"/>
              </w:rPr>
            </w:pPr>
            <w:r>
              <w:rPr>
                <w:sz w:val="18"/>
                <w:szCs w:val="18"/>
              </w:rPr>
              <w:t>30%</w:t>
            </w:r>
          </w:p>
        </w:tc>
      </w:tr>
      <w:tr w:rsidR="008907AC" w14:paraId="5AE26A94" w14:textId="77777777">
        <w:trPr>
          <w:jc w:val="center"/>
        </w:trPr>
        <w:tc>
          <w:tcPr>
            <w:tcW w:w="222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48E782F5" w14:textId="77777777" w:rsidR="008907AC" w:rsidRDefault="00CA1DAC">
            <w:pPr>
              <w:widowControl w:val="0"/>
              <w:rPr>
                <w:sz w:val="18"/>
                <w:szCs w:val="18"/>
              </w:rPr>
            </w:pPr>
            <w:r>
              <w:rPr>
                <w:sz w:val="18"/>
                <w:szCs w:val="18"/>
              </w:rPr>
              <w:t>Less than or equal to 180</w:t>
            </w:r>
          </w:p>
        </w:tc>
        <w:tc>
          <w:tcPr>
            <w:tcW w:w="90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7497C585" w14:textId="77777777" w:rsidR="008907AC" w:rsidRDefault="00CA1DAC">
            <w:pPr>
              <w:widowControl w:val="0"/>
              <w:jc w:val="right"/>
              <w:rPr>
                <w:sz w:val="18"/>
                <w:szCs w:val="18"/>
              </w:rPr>
            </w:pPr>
            <w:r>
              <w:rPr>
                <w:sz w:val="18"/>
                <w:szCs w:val="18"/>
              </w:rPr>
              <w:t>149</w:t>
            </w:r>
          </w:p>
        </w:tc>
        <w:tc>
          <w:tcPr>
            <w:tcW w:w="87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7D817B52" w14:textId="77777777" w:rsidR="008907AC" w:rsidRDefault="00CA1DAC">
            <w:pPr>
              <w:widowControl w:val="0"/>
              <w:jc w:val="right"/>
              <w:rPr>
                <w:sz w:val="18"/>
                <w:szCs w:val="18"/>
              </w:rPr>
            </w:pPr>
            <w:r>
              <w:rPr>
                <w:sz w:val="18"/>
                <w:szCs w:val="18"/>
              </w:rPr>
              <w:t>10%</w:t>
            </w:r>
          </w:p>
        </w:tc>
        <w:tc>
          <w:tcPr>
            <w:tcW w:w="85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6B64EA4E" w14:textId="77777777" w:rsidR="008907AC" w:rsidRDefault="00CA1DAC">
            <w:pPr>
              <w:widowControl w:val="0"/>
              <w:jc w:val="right"/>
              <w:rPr>
                <w:sz w:val="18"/>
                <w:szCs w:val="18"/>
              </w:rPr>
            </w:pPr>
            <w:r>
              <w:rPr>
                <w:sz w:val="18"/>
                <w:szCs w:val="18"/>
              </w:rPr>
              <w:t>30%</w:t>
            </w:r>
          </w:p>
        </w:tc>
        <w:tc>
          <w:tcPr>
            <w:tcW w:w="114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197D935F" w14:textId="77777777" w:rsidR="008907AC" w:rsidRDefault="00CA1DAC">
            <w:pPr>
              <w:widowControl w:val="0"/>
              <w:jc w:val="right"/>
              <w:rPr>
                <w:sz w:val="18"/>
                <w:szCs w:val="18"/>
              </w:rPr>
            </w:pPr>
            <w:r>
              <w:rPr>
                <w:sz w:val="18"/>
                <w:szCs w:val="18"/>
              </w:rPr>
              <w:t>27%</w:t>
            </w:r>
          </w:p>
        </w:tc>
        <w:tc>
          <w:tcPr>
            <w:tcW w:w="100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018B5FAF" w14:textId="77777777" w:rsidR="008907AC" w:rsidRDefault="00CA1DAC">
            <w:pPr>
              <w:widowControl w:val="0"/>
              <w:jc w:val="right"/>
              <w:rPr>
                <w:sz w:val="18"/>
                <w:szCs w:val="18"/>
              </w:rPr>
            </w:pPr>
            <w:r>
              <w:rPr>
                <w:sz w:val="18"/>
                <w:szCs w:val="18"/>
              </w:rPr>
              <w:t>33%</w:t>
            </w:r>
          </w:p>
        </w:tc>
      </w:tr>
      <w:tr w:rsidR="008907AC" w14:paraId="283D0EC6" w14:textId="77777777">
        <w:trPr>
          <w:jc w:val="center"/>
        </w:trPr>
        <w:tc>
          <w:tcPr>
            <w:tcW w:w="222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3B1F9DD6" w14:textId="77777777" w:rsidR="008907AC" w:rsidRDefault="00CA1DAC">
            <w:pPr>
              <w:widowControl w:val="0"/>
              <w:rPr>
                <w:sz w:val="18"/>
                <w:szCs w:val="18"/>
              </w:rPr>
            </w:pPr>
            <w:r>
              <w:rPr>
                <w:sz w:val="18"/>
                <w:szCs w:val="18"/>
              </w:rPr>
              <w:t>Greater than 180</w:t>
            </w:r>
          </w:p>
        </w:tc>
        <w:tc>
          <w:tcPr>
            <w:tcW w:w="90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46F6F987" w14:textId="77777777" w:rsidR="008907AC" w:rsidRDefault="00CA1DAC">
            <w:pPr>
              <w:widowControl w:val="0"/>
              <w:jc w:val="right"/>
              <w:rPr>
                <w:sz w:val="18"/>
                <w:szCs w:val="18"/>
              </w:rPr>
            </w:pPr>
            <w:r>
              <w:rPr>
                <w:sz w:val="18"/>
                <w:szCs w:val="18"/>
              </w:rPr>
              <w:t>203</w:t>
            </w:r>
          </w:p>
        </w:tc>
        <w:tc>
          <w:tcPr>
            <w:tcW w:w="87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0BCF8145" w14:textId="77777777" w:rsidR="008907AC" w:rsidRDefault="00CA1DAC">
            <w:pPr>
              <w:widowControl w:val="0"/>
              <w:jc w:val="right"/>
              <w:rPr>
                <w:sz w:val="18"/>
                <w:szCs w:val="18"/>
              </w:rPr>
            </w:pPr>
            <w:r>
              <w:rPr>
                <w:sz w:val="18"/>
                <w:szCs w:val="18"/>
              </w:rPr>
              <w:t>8%</w:t>
            </w:r>
          </w:p>
        </w:tc>
        <w:tc>
          <w:tcPr>
            <w:tcW w:w="85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329EE3A6" w14:textId="77777777" w:rsidR="008907AC" w:rsidRDefault="00CA1DAC">
            <w:pPr>
              <w:widowControl w:val="0"/>
              <w:jc w:val="right"/>
              <w:rPr>
                <w:sz w:val="18"/>
                <w:szCs w:val="18"/>
              </w:rPr>
            </w:pPr>
            <w:r>
              <w:rPr>
                <w:sz w:val="18"/>
                <w:szCs w:val="18"/>
              </w:rPr>
              <w:t>34%</w:t>
            </w:r>
          </w:p>
        </w:tc>
        <w:tc>
          <w:tcPr>
            <w:tcW w:w="114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149017E5" w14:textId="77777777" w:rsidR="008907AC" w:rsidRDefault="00CA1DAC">
            <w:pPr>
              <w:widowControl w:val="0"/>
              <w:jc w:val="right"/>
              <w:rPr>
                <w:sz w:val="18"/>
                <w:szCs w:val="18"/>
              </w:rPr>
            </w:pPr>
            <w:r>
              <w:rPr>
                <w:sz w:val="18"/>
                <w:szCs w:val="18"/>
              </w:rPr>
              <w:t>30%</w:t>
            </w:r>
          </w:p>
        </w:tc>
        <w:tc>
          <w:tcPr>
            <w:tcW w:w="100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76F175B1" w14:textId="77777777" w:rsidR="008907AC" w:rsidRDefault="00CA1DAC">
            <w:pPr>
              <w:widowControl w:val="0"/>
              <w:jc w:val="right"/>
              <w:rPr>
                <w:sz w:val="18"/>
                <w:szCs w:val="18"/>
              </w:rPr>
            </w:pPr>
            <w:r>
              <w:rPr>
                <w:sz w:val="18"/>
                <w:szCs w:val="18"/>
              </w:rPr>
              <w:t>28%</w:t>
            </w:r>
          </w:p>
        </w:tc>
      </w:tr>
      <w:tr w:rsidR="008907AC" w14:paraId="56B31F87" w14:textId="77777777">
        <w:trPr>
          <w:jc w:val="center"/>
        </w:trPr>
        <w:tc>
          <w:tcPr>
            <w:tcW w:w="222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496C84FE" w14:textId="77777777" w:rsidR="008907AC" w:rsidRDefault="00CA1DAC">
            <w:pPr>
              <w:widowControl w:val="0"/>
              <w:rPr>
                <w:sz w:val="18"/>
                <w:szCs w:val="18"/>
              </w:rPr>
            </w:pPr>
            <w:r>
              <w:rPr>
                <w:sz w:val="18"/>
                <w:szCs w:val="18"/>
              </w:rPr>
              <w:t>Less than or Equal to 365</w:t>
            </w:r>
          </w:p>
        </w:tc>
        <w:tc>
          <w:tcPr>
            <w:tcW w:w="90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6336CD8D" w14:textId="77777777" w:rsidR="008907AC" w:rsidRDefault="00CA1DAC">
            <w:pPr>
              <w:widowControl w:val="0"/>
              <w:jc w:val="right"/>
              <w:rPr>
                <w:sz w:val="18"/>
                <w:szCs w:val="18"/>
              </w:rPr>
            </w:pPr>
            <w:r>
              <w:rPr>
                <w:sz w:val="18"/>
                <w:szCs w:val="18"/>
              </w:rPr>
              <w:t>231</w:t>
            </w:r>
          </w:p>
        </w:tc>
        <w:tc>
          <w:tcPr>
            <w:tcW w:w="87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48788CCA" w14:textId="77777777" w:rsidR="008907AC" w:rsidRDefault="00CA1DAC">
            <w:pPr>
              <w:widowControl w:val="0"/>
              <w:jc w:val="right"/>
              <w:rPr>
                <w:sz w:val="18"/>
                <w:szCs w:val="18"/>
              </w:rPr>
            </w:pPr>
            <w:r>
              <w:rPr>
                <w:sz w:val="18"/>
                <w:szCs w:val="18"/>
              </w:rPr>
              <w:t>9%</w:t>
            </w:r>
          </w:p>
        </w:tc>
        <w:tc>
          <w:tcPr>
            <w:tcW w:w="85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53BDF0CE" w14:textId="77777777" w:rsidR="008907AC" w:rsidRDefault="00CA1DAC">
            <w:pPr>
              <w:widowControl w:val="0"/>
              <w:jc w:val="right"/>
              <w:rPr>
                <w:sz w:val="18"/>
                <w:szCs w:val="18"/>
              </w:rPr>
            </w:pPr>
            <w:r>
              <w:rPr>
                <w:sz w:val="18"/>
                <w:szCs w:val="18"/>
              </w:rPr>
              <w:t>33%</w:t>
            </w:r>
          </w:p>
        </w:tc>
        <w:tc>
          <w:tcPr>
            <w:tcW w:w="114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38CBFD5B" w14:textId="77777777" w:rsidR="008907AC" w:rsidRDefault="00CA1DAC">
            <w:pPr>
              <w:widowControl w:val="0"/>
              <w:jc w:val="right"/>
              <w:rPr>
                <w:sz w:val="18"/>
                <w:szCs w:val="18"/>
              </w:rPr>
            </w:pPr>
            <w:r>
              <w:rPr>
                <w:sz w:val="18"/>
                <w:szCs w:val="18"/>
              </w:rPr>
              <w:t>29%</w:t>
            </w:r>
          </w:p>
        </w:tc>
        <w:tc>
          <w:tcPr>
            <w:tcW w:w="100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04C362D4" w14:textId="77777777" w:rsidR="008907AC" w:rsidRDefault="00CA1DAC">
            <w:pPr>
              <w:widowControl w:val="0"/>
              <w:jc w:val="right"/>
              <w:rPr>
                <w:sz w:val="18"/>
                <w:szCs w:val="18"/>
              </w:rPr>
            </w:pPr>
            <w:r>
              <w:rPr>
                <w:sz w:val="18"/>
                <w:szCs w:val="18"/>
              </w:rPr>
              <w:t>29%</w:t>
            </w:r>
          </w:p>
        </w:tc>
      </w:tr>
      <w:tr w:rsidR="008907AC" w14:paraId="2AFD1C5D" w14:textId="77777777">
        <w:trPr>
          <w:jc w:val="center"/>
        </w:trPr>
        <w:tc>
          <w:tcPr>
            <w:tcW w:w="222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30CD66F2" w14:textId="77777777" w:rsidR="008907AC" w:rsidRDefault="00CA1DAC">
            <w:pPr>
              <w:widowControl w:val="0"/>
              <w:rPr>
                <w:sz w:val="18"/>
                <w:szCs w:val="18"/>
              </w:rPr>
            </w:pPr>
            <w:r>
              <w:rPr>
                <w:sz w:val="18"/>
                <w:szCs w:val="18"/>
              </w:rPr>
              <w:t>Greater than 365</w:t>
            </w:r>
          </w:p>
        </w:tc>
        <w:tc>
          <w:tcPr>
            <w:tcW w:w="90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52F310C7" w14:textId="77777777" w:rsidR="008907AC" w:rsidRDefault="00CA1DAC">
            <w:pPr>
              <w:widowControl w:val="0"/>
              <w:jc w:val="right"/>
              <w:rPr>
                <w:sz w:val="18"/>
                <w:szCs w:val="18"/>
              </w:rPr>
            </w:pPr>
            <w:r>
              <w:rPr>
                <w:sz w:val="18"/>
                <w:szCs w:val="18"/>
              </w:rPr>
              <w:t>121</w:t>
            </w:r>
          </w:p>
        </w:tc>
        <w:tc>
          <w:tcPr>
            <w:tcW w:w="87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51D78B57" w14:textId="77777777" w:rsidR="008907AC" w:rsidRDefault="00CA1DAC">
            <w:pPr>
              <w:widowControl w:val="0"/>
              <w:jc w:val="right"/>
              <w:rPr>
                <w:sz w:val="18"/>
                <w:szCs w:val="18"/>
              </w:rPr>
            </w:pPr>
            <w:r>
              <w:rPr>
                <w:sz w:val="18"/>
                <w:szCs w:val="18"/>
              </w:rPr>
              <w:t>8%</w:t>
            </w:r>
          </w:p>
        </w:tc>
        <w:tc>
          <w:tcPr>
            <w:tcW w:w="85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55097BC5" w14:textId="77777777" w:rsidR="008907AC" w:rsidRDefault="00CA1DAC">
            <w:pPr>
              <w:widowControl w:val="0"/>
              <w:jc w:val="right"/>
              <w:rPr>
                <w:sz w:val="18"/>
                <w:szCs w:val="18"/>
              </w:rPr>
            </w:pPr>
            <w:r>
              <w:rPr>
                <w:sz w:val="18"/>
                <w:szCs w:val="18"/>
              </w:rPr>
              <w:t>31%</w:t>
            </w:r>
          </w:p>
        </w:tc>
        <w:tc>
          <w:tcPr>
            <w:tcW w:w="114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67DE155F" w14:textId="77777777" w:rsidR="008907AC" w:rsidRDefault="00CA1DAC">
            <w:pPr>
              <w:widowControl w:val="0"/>
              <w:jc w:val="right"/>
              <w:rPr>
                <w:sz w:val="18"/>
                <w:szCs w:val="18"/>
              </w:rPr>
            </w:pPr>
            <w:r>
              <w:rPr>
                <w:sz w:val="18"/>
                <w:szCs w:val="18"/>
              </w:rPr>
              <w:t>29%</w:t>
            </w:r>
          </w:p>
        </w:tc>
        <w:tc>
          <w:tcPr>
            <w:tcW w:w="100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4DE6D16D" w14:textId="77777777" w:rsidR="008907AC" w:rsidRDefault="00CA1DAC">
            <w:pPr>
              <w:widowControl w:val="0"/>
              <w:jc w:val="right"/>
              <w:rPr>
                <w:sz w:val="18"/>
                <w:szCs w:val="18"/>
              </w:rPr>
            </w:pPr>
            <w:r>
              <w:rPr>
                <w:sz w:val="18"/>
                <w:szCs w:val="18"/>
              </w:rPr>
              <w:t>31%</w:t>
            </w:r>
          </w:p>
        </w:tc>
      </w:tr>
    </w:tbl>
    <w:p w14:paraId="4B35E67D" w14:textId="77777777" w:rsidR="008907AC" w:rsidRDefault="008907AC"/>
    <w:p w14:paraId="6DD826EB" w14:textId="77777777" w:rsidR="008907AC" w:rsidRDefault="008907AC">
      <w:pPr>
        <w:rPr>
          <w:b/>
        </w:rPr>
      </w:pPr>
    </w:p>
    <w:p w14:paraId="1859F996" w14:textId="77777777" w:rsidR="008907AC" w:rsidRDefault="00CA1DAC">
      <w:pPr>
        <w:rPr>
          <w:b/>
        </w:rPr>
      </w:pPr>
      <w:r>
        <w:rPr>
          <w:b/>
        </w:rPr>
        <w:t xml:space="preserve">3. Operating ratio (including depreciation) </w:t>
      </w:r>
    </w:p>
    <w:p w14:paraId="4EC8BED7" w14:textId="77777777" w:rsidR="008907AC" w:rsidRDefault="008907AC">
      <w:pPr>
        <w:rPr>
          <w:b/>
        </w:rPr>
      </w:pPr>
    </w:p>
    <w:p w14:paraId="064E25A9" w14:textId="77777777" w:rsidR="008907AC" w:rsidRDefault="00CA1DAC">
      <w:r>
        <w:t>The operating ratio is equal to ‘operating revenues’ divided by ‘operating expenses including deprecation.’ The operating ratio including depreciation indicates whether operating revenues are sufficient to cover both operations and the necessary reserves t</w:t>
      </w:r>
      <w:r>
        <w:t xml:space="preserve">hat will be used for future capital investments (in the form of depreciation). For this indicator, we gathered data on 717 small water systems. </w:t>
      </w:r>
      <w:ins w:id="6" w:author="Kelly Trumbull" w:date="2020-10-01T18:25:00Z">
        <w:r>
          <w:t xml:space="preserve">The average ratio was 1.08. The smallest ratio was 0.01 and the largest was 4.84. </w:t>
        </w:r>
      </w:ins>
    </w:p>
    <w:p w14:paraId="7F0778EA" w14:textId="77777777" w:rsidR="008907AC" w:rsidRDefault="008907AC"/>
    <w:p w14:paraId="5CB6B5DF" w14:textId="77777777" w:rsidR="008907AC" w:rsidRDefault="00CA1DAC">
      <w:r>
        <w:t>We expect a system with a ra</w:t>
      </w:r>
      <w:r>
        <w:t>tio higher than 1 to collect enough operating revenues to cover both its costs as well as future investments necessary to maintain normal operations. However, some experts prefer an operating ratio including depreciation above 1.2, and others recommend a r</w:t>
      </w:r>
      <w:r>
        <w:t xml:space="preserve">atio as high as 1.3 depending on necessary reserves. We focus on the ratio including depreciation rather than the simple operating ratio in order to account for asset depreciation, which is essential to sustainably maintaining reliable infrastructure. </w:t>
      </w:r>
    </w:p>
    <w:p w14:paraId="686C186E" w14:textId="77777777" w:rsidR="008907AC" w:rsidRDefault="008907AC"/>
    <w:p w14:paraId="15F22DCC" w14:textId="77777777" w:rsidR="008907AC" w:rsidRDefault="00CA1DAC">
      <w:r>
        <w:t xml:space="preserve">We identify five potential thresholds for </w:t>
      </w:r>
      <w:r>
        <w:rPr>
          <w:i/>
        </w:rPr>
        <w:t>Operating Ratio</w:t>
      </w:r>
      <w:r>
        <w:t xml:space="preserve">: </w:t>
      </w:r>
    </w:p>
    <w:p w14:paraId="06D3ABED" w14:textId="77777777" w:rsidR="008907AC" w:rsidRDefault="00CA1DAC">
      <w:pPr>
        <w:numPr>
          <w:ilvl w:val="0"/>
          <w:numId w:val="2"/>
        </w:numPr>
      </w:pPr>
      <w:r>
        <w:t>Lowest 10th percentile</w:t>
      </w:r>
    </w:p>
    <w:p w14:paraId="01775B26" w14:textId="77777777" w:rsidR="008907AC" w:rsidRDefault="00CA1DAC">
      <w:pPr>
        <w:numPr>
          <w:ilvl w:val="0"/>
          <w:numId w:val="2"/>
        </w:numPr>
      </w:pPr>
      <w:r>
        <w:t>Ratio of 0.75</w:t>
      </w:r>
    </w:p>
    <w:p w14:paraId="5AF06F2F" w14:textId="77777777" w:rsidR="008907AC" w:rsidRDefault="00CA1DAC">
      <w:pPr>
        <w:numPr>
          <w:ilvl w:val="0"/>
          <w:numId w:val="2"/>
        </w:numPr>
      </w:pPr>
      <w:r>
        <w:lastRenderedPageBreak/>
        <w:t>Ratio of 1</w:t>
      </w:r>
    </w:p>
    <w:p w14:paraId="54E6489F" w14:textId="77777777" w:rsidR="008907AC" w:rsidRDefault="00CA1DAC">
      <w:pPr>
        <w:numPr>
          <w:ilvl w:val="0"/>
          <w:numId w:val="2"/>
        </w:numPr>
      </w:pPr>
      <w:r>
        <w:t>Ratio of 1.1</w:t>
      </w:r>
    </w:p>
    <w:p w14:paraId="217CEC4E" w14:textId="77777777" w:rsidR="008907AC" w:rsidRDefault="00CA1DAC">
      <w:pPr>
        <w:numPr>
          <w:ilvl w:val="0"/>
          <w:numId w:val="2"/>
        </w:numPr>
      </w:pPr>
      <w:r>
        <w:t>Ratio of 1.2</w:t>
      </w:r>
    </w:p>
    <w:p w14:paraId="50823F6E" w14:textId="77777777" w:rsidR="008907AC" w:rsidRDefault="008907AC"/>
    <w:p w14:paraId="2FC849A9" w14:textId="77777777" w:rsidR="008907AC" w:rsidRDefault="00CA1DAC">
      <w:pPr>
        <w:jc w:val="center"/>
        <w:rPr>
          <w:b/>
          <w:sz w:val="18"/>
          <w:szCs w:val="18"/>
        </w:rPr>
      </w:pPr>
      <w:r>
        <w:rPr>
          <w:b/>
          <w:sz w:val="18"/>
          <w:szCs w:val="18"/>
        </w:rPr>
        <w:t>Table 3. Operating Ratio Threshold Summary</w:t>
      </w:r>
    </w:p>
    <w:tbl>
      <w:tblPr>
        <w:tblStyle w:val="a1"/>
        <w:tblW w:w="8070" w:type="dxa"/>
        <w:jc w:val="center"/>
        <w:tblBorders>
          <w:top w:val="nil"/>
          <w:left w:val="nil"/>
          <w:bottom w:val="nil"/>
          <w:right w:val="nil"/>
          <w:insideH w:val="nil"/>
          <w:insideV w:val="nil"/>
        </w:tblBorders>
        <w:tblLayout w:type="fixed"/>
        <w:tblLook w:val="0600" w:firstRow="0" w:lastRow="0" w:firstColumn="0" w:lastColumn="0" w:noHBand="1" w:noVBand="1"/>
      </w:tblPr>
      <w:tblGrid>
        <w:gridCol w:w="2655"/>
        <w:gridCol w:w="1140"/>
        <w:gridCol w:w="1035"/>
        <w:gridCol w:w="1005"/>
        <w:gridCol w:w="1230"/>
        <w:gridCol w:w="1005"/>
      </w:tblGrid>
      <w:tr w:rsidR="008907AC" w14:paraId="46776533" w14:textId="77777777">
        <w:trPr>
          <w:jc w:val="center"/>
        </w:trPr>
        <w:tc>
          <w:tcPr>
            <w:tcW w:w="2655"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31BEA50C" w14:textId="77777777" w:rsidR="008907AC" w:rsidRDefault="00CA1DAC">
            <w:pPr>
              <w:widowControl w:val="0"/>
              <w:jc w:val="center"/>
              <w:rPr>
                <w:b/>
                <w:color w:val="FFFFFF"/>
                <w:sz w:val="18"/>
                <w:szCs w:val="18"/>
              </w:rPr>
            </w:pPr>
            <w:r>
              <w:rPr>
                <w:b/>
                <w:color w:val="FFFFFF"/>
                <w:sz w:val="18"/>
                <w:szCs w:val="18"/>
              </w:rPr>
              <w:t>Threshold</w:t>
            </w:r>
          </w:p>
        </w:tc>
        <w:tc>
          <w:tcPr>
            <w:tcW w:w="1140"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79CE903A" w14:textId="77777777" w:rsidR="008907AC" w:rsidRDefault="00CA1DAC">
            <w:pPr>
              <w:widowControl w:val="0"/>
              <w:jc w:val="center"/>
              <w:rPr>
                <w:b/>
                <w:color w:val="FFFFFF"/>
                <w:sz w:val="18"/>
                <w:szCs w:val="18"/>
              </w:rPr>
            </w:pPr>
            <w:r>
              <w:rPr>
                <w:b/>
                <w:color w:val="FFFFFF"/>
                <w:sz w:val="18"/>
                <w:szCs w:val="18"/>
              </w:rPr>
              <w:t>Number of Water Systems</w:t>
            </w:r>
          </w:p>
        </w:tc>
        <w:tc>
          <w:tcPr>
            <w:tcW w:w="1035"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047FFD3B" w14:textId="77777777" w:rsidR="008907AC" w:rsidRDefault="00CA1DAC">
            <w:pPr>
              <w:widowControl w:val="0"/>
              <w:jc w:val="center"/>
              <w:rPr>
                <w:b/>
                <w:color w:val="FFFFFF"/>
                <w:sz w:val="18"/>
                <w:szCs w:val="18"/>
              </w:rPr>
            </w:pPr>
            <w:r>
              <w:rPr>
                <w:b/>
                <w:color w:val="FFFFFF"/>
                <w:sz w:val="18"/>
                <w:szCs w:val="18"/>
              </w:rPr>
              <w:t xml:space="preserve">Percent </w:t>
            </w:r>
            <w:proofErr w:type="gramStart"/>
            <w:r>
              <w:rPr>
                <w:b/>
                <w:color w:val="FFFFFF"/>
                <w:sz w:val="18"/>
                <w:szCs w:val="18"/>
              </w:rPr>
              <w:t>In</w:t>
            </w:r>
            <w:proofErr w:type="gramEnd"/>
            <w:r>
              <w:rPr>
                <w:b/>
                <w:color w:val="FFFFFF"/>
                <w:sz w:val="18"/>
                <w:szCs w:val="18"/>
              </w:rPr>
              <w:t xml:space="preserve"> Violation</w:t>
            </w:r>
          </w:p>
        </w:tc>
        <w:tc>
          <w:tcPr>
            <w:tcW w:w="1005"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3D227329" w14:textId="77777777" w:rsidR="008907AC" w:rsidRDefault="00CA1DAC">
            <w:pPr>
              <w:widowControl w:val="0"/>
              <w:jc w:val="center"/>
              <w:rPr>
                <w:b/>
                <w:color w:val="FFFFFF"/>
                <w:sz w:val="18"/>
                <w:szCs w:val="18"/>
              </w:rPr>
            </w:pPr>
            <w:r>
              <w:rPr>
                <w:b/>
                <w:color w:val="FFFFFF"/>
                <w:sz w:val="18"/>
                <w:szCs w:val="18"/>
              </w:rPr>
              <w:t xml:space="preserve">Percent </w:t>
            </w:r>
            <w:proofErr w:type="gramStart"/>
            <w:r>
              <w:rPr>
                <w:b/>
                <w:color w:val="FFFFFF"/>
                <w:sz w:val="18"/>
                <w:szCs w:val="18"/>
              </w:rPr>
              <w:t>At</w:t>
            </w:r>
            <w:proofErr w:type="gramEnd"/>
            <w:r>
              <w:rPr>
                <w:b/>
                <w:color w:val="FFFFFF"/>
                <w:sz w:val="18"/>
                <w:szCs w:val="18"/>
              </w:rPr>
              <w:t xml:space="preserve"> Risk</w:t>
            </w:r>
          </w:p>
        </w:tc>
        <w:tc>
          <w:tcPr>
            <w:tcW w:w="1230"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6DA8C49B" w14:textId="77777777" w:rsidR="008907AC" w:rsidRDefault="00CA1DAC">
            <w:pPr>
              <w:widowControl w:val="0"/>
              <w:jc w:val="center"/>
              <w:rPr>
                <w:b/>
                <w:color w:val="FFFFFF"/>
                <w:sz w:val="18"/>
                <w:szCs w:val="18"/>
              </w:rPr>
            </w:pPr>
            <w:r>
              <w:rPr>
                <w:b/>
                <w:color w:val="FFFFFF"/>
                <w:sz w:val="18"/>
                <w:szCs w:val="18"/>
              </w:rPr>
              <w:t>Percent</w:t>
            </w:r>
            <w:r>
              <w:rPr>
                <w:b/>
                <w:color w:val="FFFFFF"/>
                <w:sz w:val="18"/>
                <w:szCs w:val="18"/>
              </w:rPr>
              <w:t xml:space="preserve"> Potentially at Risk</w:t>
            </w:r>
          </w:p>
        </w:tc>
        <w:tc>
          <w:tcPr>
            <w:tcW w:w="1005"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7E8B70E8" w14:textId="77777777" w:rsidR="008907AC" w:rsidRDefault="00CA1DAC">
            <w:pPr>
              <w:widowControl w:val="0"/>
              <w:jc w:val="center"/>
              <w:rPr>
                <w:b/>
                <w:color w:val="FFFFFF"/>
                <w:sz w:val="18"/>
                <w:szCs w:val="18"/>
              </w:rPr>
            </w:pPr>
            <w:r>
              <w:rPr>
                <w:b/>
                <w:color w:val="FFFFFF"/>
                <w:sz w:val="18"/>
                <w:szCs w:val="18"/>
              </w:rPr>
              <w:t>Percent Healthy</w:t>
            </w:r>
          </w:p>
        </w:tc>
      </w:tr>
      <w:tr w:rsidR="008907AC" w14:paraId="5087A228" w14:textId="77777777">
        <w:trPr>
          <w:jc w:val="center"/>
        </w:trPr>
        <w:tc>
          <w:tcPr>
            <w:tcW w:w="265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6D72252C" w14:textId="77777777" w:rsidR="008907AC" w:rsidRDefault="00CA1DAC">
            <w:pPr>
              <w:widowControl w:val="0"/>
              <w:rPr>
                <w:sz w:val="18"/>
                <w:szCs w:val="18"/>
              </w:rPr>
            </w:pPr>
            <w:r>
              <w:rPr>
                <w:sz w:val="18"/>
                <w:szCs w:val="18"/>
              </w:rPr>
              <w:t>Lowest 10th Percentile</w:t>
            </w:r>
          </w:p>
        </w:tc>
        <w:tc>
          <w:tcPr>
            <w:tcW w:w="114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4F090C68" w14:textId="77777777" w:rsidR="008907AC" w:rsidRDefault="00CA1DAC">
            <w:pPr>
              <w:widowControl w:val="0"/>
              <w:jc w:val="right"/>
              <w:rPr>
                <w:sz w:val="18"/>
                <w:szCs w:val="18"/>
              </w:rPr>
            </w:pPr>
            <w:r>
              <w:rPr>
                <w:sz w:val="18"/>
                <w:szCs w:val="18"/>
              </w:rPr>
              <w:t>72</w:t>
            </w:r>
          </w:p>
        </w:tc>
        <w:tc>
          <w:tcPr>
            <w:tcW w:w="103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292DE2B3" w14:textId="77777777" w:rsidR="008907AC" w:rsidRDefault="00CA1DAC">
            <w:pPr>
              <w:widowControl w:val="0"/>
              <w:jc w:val="right"/>
              <w:rPr>
                <w:sz w:val="18"/>
                <w:szCs w:val="18"/>
              </w:rPr>
            </w:pPr>
            <w:r>
              <w:rPr>
                <w:sz w:val="18"/>
                <w:szCs w:val="18"/>
              </w:rPr>
              <w:t>17%</w:t>
            </w:r>
          </w:p>
        </w:tc>
        <w:tc>
          <w:tcPr>
            <w:tcW w:w="100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605EBC99" w14:textId="77777777" w:rsidR="008907AC" w:rsidRDefault="00CA1DAC">
            <w:pPr>
              <w:widowControl w:val="0"/>
              <w:jc w:val="right"/>
              <w:rPr>
                <w:sz w:val="18"/>
                <w:szCs w:val="18"/>
              </w:rPr>
            </w:pPr>
            <w:r>
              <w:rPr>
                <w:sz w:val="18"/>
                <w:szCs w:val="18"/>
              </w:rPr>
              <w:t>29%</w:t>
            </w:r>
          </w:p>
        </w:tc>
        <w:tc>
          <w:tcPr>
            <w:tcW w:w="123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2D76360A" w14:textId="77777777" w:rsidR="008907AC" w:rsidRDefault="00CA1DAC">
            <w:pPr>
              <w:widowControl w:val="0"/>
              <w:jc w:val="right"/>
              <w:rPr>
                <w:sz w:val="18"/>
                <w:szCs w:val="18"/>
              </w:rPr>
            </w:pPr>
            <w:r>
              <w:rPr>
                <w:sz w:val="18"/>
                <w:szCs w:val="18"/>
              </w:rPr>
              <w:t>42%</w:t>
            </w:r>
          </w:p>
        </w:tc>
        <w:tc>
          <w:tcPr>
            <w:tcW w:w="100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2B03EC29" w14:textId="77777777" w:rsidR="008907AC" w:rsidRDefault="00CA1DAC">
            <w:pPr>
              <w:widowControl w:val="0"/>
              <w:jc w:val="right"/>
              <w:rPr>
                <w:sz w:val="18"/>
                <w:szCs w:val="18"/>
              </w:rPr>
            </w:pPr>
            <w:r>
              <w:rPr>
                <w:sz w:val="18"/>
                <w:szCs w:val="18"/>
              </w:rPr>
              <w:t>12%</w:t>
            </w:r>
          </w:p>
        </w:tc>
      </w:tr>
      <w:tr w:rsidR="008907AC" w14:paraId="1DD08584" w14:textId="77777777">
        <w:trPr>
          <w:jc w:val="center"/>
        </w:trPr>
        <w:tc>
          <w:tcPr>
            <w:tcW w:w="265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7E64BA62" w14:textId="77777777" w:rsidR="008907AC" w:rsidRDefault="00CA1DAC">
            <w:pPr>
              <w:widowControl w:val="0"/>
              <w:rPr>
                <w:sz w:val="18"/>
                <w:szCs w:val="18"/>
              </w:rPr>
            </w:pPr>
            <w:r>
              <w:rPr>
                <w:sz w:val="18"/>
                <w:szCs w:val="18"/>
              </w:rPr>
              <w:t>Other observations</w:t>
            </w:r>
          </w:p>
        </w:tc>
        <w:tc>
          <w:tcPr>
            <w:tcW w:w="114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794F4A58" w14:textId="77777777" w:rsidR="008907AC" w:rsidRDefault="00CA1DAC">
            <w:pPr>
              <w:widowControl w:val="0"/>
              <w:jc w:val="right"/>
              <w:rPr>
                <w:sz w:val="18"/>
                <w:szCs w:val="18"/>
              </w:rPr>
            </w:pPr>
            <w:r>
              <w:rPr>
                <w:sz w:val="18"/>
                <w:szCs w:val="18"/>
              </w:rPr>
              <w:t>645</w:t>
            </w:r>
          </w:p>
        </w:tc>
        <w:tc>
          <w:tcPr>
            <w:tcW w:w="103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71E3FED6" w14:textId="77777777" w:rsidR="008907AC" w:rsidRDefault="00CA1DAC">
            <w:pPr>
              <w:widowControl w:val="0"/>
              <w:jc w:val="right"/>
              <w:rPr>
                <w:sz w:val="18"/>
                <w:szCs w:val="18"/>
              </w:rPr>
            </w:pPr>
            <w:r>
              <w:rPr>
                <w:sz w:val="18"/>
                <w:szCs w:val="18"/>
              </w:rPr>
              <w:t>9%</w:t>
            </w:r>
          </w:p>
        </w:tc>
        <w:tc>
          <w:tcPr>
            <w:tcW w:w="100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52B45519" w14:textId="77777777" w:rsidR="008907AC" w:rsidRDefault="00CA1DAC">
            <w:pPr>
              <w:widowControl w:val="0"/>
              <w:jc w:val="right"/>
              <w:rPr>
                <w:sz w:val="18"/>
                <w:szCs w:val="18"/>
              </w:rPr>
            </w:pPr>
            <w:r>
              <w:rPr>
                <w:sz w:val="18"/>
                <w:szCs w:val="18"/>
              </w:rPr>
              <w:t>34%</w:t>
            </w:r>
          </w:p>
        </w:tc>
        <w:tc>
          <w:tcPr>
            <w:tcW w:w="123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6B317593" w14:textId="77777777" w:rsidR="008907AC" w:rsidRDefault="00CA1DAC">
            <w:pPr>
              <w:widowControl w:val="0"/>
              <w:jc w:val="right"/>
              <w:rPr>
                <w:sz w:val="18"/>
                <w:szCs w:val="18"/>
              </w:rPr>
            </w:pPr>
            <w:r>
              <w:rPr>
                <w:sz w:val="18"/>
                <w:szCs w:val="18"/>
              </w:rPr>
              <w:t>28%</w:t>
            </w:r>
          </w:p>
        </w:tc>
        <w:tc>
          <w:tcPr>
            <w:tcW w:w="100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63786BE8" w14:textId="77777777" w:rsidR="008907AC" w:rsidRDefault="00CA1DAC">
            <w:pPr>
              <w:widowControl w:val="0"/>
              <w:jc w:val="right"/>
              <w:rPr>
                <w:sz w:val="18"/>
                <w:szCs w:val="18"/>
              </w:rPr>
            </w:pPr>
            <w:r>
              <w:rPr>
                <w:sz w:val="18"/>
                <w:szCs w:val="18"/>
              </w:rPr>
              <w:t>29%</w:t>
            </w:r>
          </w:p>
        </w:tc>
      </w:tr>
      <w:tr w:rsidR="008907AC" w14:paraId="0002A957" w14:textId="77777777">
        <w:trPr>
          <w:jc w:val="center"/>
        </w:trPr>
        <w:tc>
          <w:tcPr>
            <w:tcW w:w="265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639ED172" w14:textId="77777777" w:rsidR="008907AC" w:rsidRDefault="00CA1DAC">
            <w:pPr>
              <w:widowControl w:val="0"/>
              <w:rPr>
                <w:sz w:val="18"/>
                <w:szCs w:val="18"/>
              </w:rPr>
            </w:pPr>
            <w:r>
              <w:rPr>
                <w:sz w:val="18"/>
                <w:szCs w:val="18"/>
              </w:rPr>
              <w:t>Less than 0.75</w:t>
            </w:r>
          </w:p>
        </w:tc>
        <w:tc>
          <w:tcPr>
            <w:tcW w:w="114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5ED600F7" w14:textId="77777777" w:rsidR="008907AC" w:rsidRDefault="00CA1DAC">
            <w:pPr>
              <w:widowControl w:val="0"/>
              <w:jc w:val="right"/>
              <w:rPr>
                <w:sz w:val="18"/>
                <w:szCs w:val="18"/>
              </w:rPr>
            </w:pPr>
            <w:r>
              <w:rPr>
                <w:sz w:val="18"/>
                <w:szCs w:val="18"/>
              </w:rPr>
              <w:t>100</w:t>
            </w:r>
          </w:p>
        </w:tc>
        <w:tc>
          <w:tcPr>
            <w:tcW w:w="103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52EFFBEA" w14:textId="77777777" w:rsidR="008907AC" w:rsidRDefault="00CA1DAC">
            <w:pPr>
              <w:widowControl w:val="0"/>
              <w:jc w:val="right"/>
              <w:rPr>
                <w:sz w:val="18"/>
                <w:szCs w:val="18"/>
              </w:rPr>
            </w:pPr>
            <w:r>
              <w:rPr>
                <w:sz w:val="18"/>
                <w:szCs w:val="18"/>
              </w:rPr>
              <w:t>16%</w:t>
            </w:r>
          </w:p>
        </w:tc>
        <w:tc>
          <w:tcPr>
            <w:tcW w:w="100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5BA02755" w14:textId="77777777" w:rsidR="008907AC" w:rsidRDefault="00CA1DAC">
            <w:pPr>
              <w:widowControl w:val="0"/>
              <w:jc w:val="right"/>
              <w:rPr>
                <w:sz w:val="18"/>
                <w:szCs w:val="18"/>
              </w:rPr>
            </w:pPr>
            <w:r>
              <w:rPr>
                <w:sz w:val="18"/>
                <w:szCs w:val="18"/>
              </w:rPr>
              <w:t>35%</w:t>
            </w:r>
          </w:p>
        </w:tc>
        <w:tc>
          <w:tcPr>
            <w:tcW w:w="123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2A11D43A" w14:textId="77777777" w:rsidR="008907AC" w:rsidRDefault="00CA1DAC">
            <w:pPr>
              <w:widowControl w:val="0"/>
              <w:jc w:val="right"/>
              <w:rPr>
                <w:sz w:val="18"/>
                <w:szCs w:val="18"/>
              </w:rPr>
            </w:pPr>
            <w:r>
              <w:rPr>
                <w:sz w:val="18"/>
                <w:szCs w:val="18"/>
              </w:rPr>
              <w:t>37%</w:t>
            </w:r>
          </w:p>
        </w:tc>
        <w:tc>
          <w:tcPr>
            <w:tcW w:w="100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09078193" w14:textId="77777777" w:rsidR="008907AC" w:rsidRDefault="00CA1DAC">
            <w:pPr>
              <w:widowControl w:val="0"/>
              <w:jc w:val="right"/>
              <w:rPr>
                <w:sz w:val="18"/>
                <w:szCs w:val="18"/>
              </w:rPr>
            </w:pPr>
            <w:r>
              <w:rPr>
                <w:sz w:val="18"/>
                <w:szCs w:val="18"/>
              </w:rPr>
              <w:t>12%</w:t>
            </w:r>
          </w:p>
        </w:tc>
      </w:tr>
      <w:tr w:rsidR="008907AC" w14:paraId="45077CA6" w14:textId="77777777">
        <w:trPr>
          <w:jc w:val="center"/>
        </w:trPr>
        <w:tc>
          <w:tcPr>
            <w:tcW w:w="265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01272648" w14:textId="77777777" w:rsidR="008907AC" w:rsidRDefault="00CA1DAC">
            <w:pPr>
              <w:widowControl w:val="0"/>
              <w:rPr>
                <w:sz w:val="18"/>
                <w:szCs w:val="18"/>
              </w:rPr>
            </w:pPr>
            <w:r>
              <w:rPr>
                <w:sz w:val="18"/>
                <w:szCs w:val="18"/>
              </w:rPr>
              <w:t>Greater than or equal to 0.75</w:t>
            </w:r>
          </w:p>
        </w:tc>
        <w:tc>
          <w:tcPr>
            <w:tcW w:w="114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55F44A0F" w14:textId="77777777" w:rsidR="008907AC" w:rsidRDefault="00CA1DAC">
            <w:pPr>
              <w:widowControl w:val="0"/>
              <w:jc w:val="right"/>
              <w:rPr>
                <w:sz w:val="18"/>
                <w:szCs w:val="18"/>
              </w:rPr>
            </w:pPr>
            <w:r>
              <w:rPr>
                <w:sz w:val="18"/>
                <w:szCs w:val="18"/>
              </w:rPr>
              <w:t>617</w:t>
            </w:r>
          </w:p>
        </w:tc>
        <w:tc>
          <w:tcPr>
            <w:tcW w:w="103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17CA0814" w14:textId="77777777" w:rsidR="008907AC" w:rsidRDefault="00CA1DAC">
            <w:pPr>
              <w:widowControl w:val="0"/>
              <w:jc w:val="right"/>
              <w:rPr>
                <w:sz w:val="18"/>
                <w:szCs w:val="18"/>
              </w:rPr>
            </w:pPr>
            <w:r>
              <w:rPr>
                <w:sz w:val="18"/>
                <w:szCs w:val="18"/>
              </w:rPr>
              <w:t>9%</w:t>
            </w:r>
          </w:p>
        </w:tc>
        <w:tc>
          <w:tcPr>
            <w:tcW w:w="100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3CA49905" w14:textId="77777777" w:rsidR="008907AC" w:rsidRDefault="00CA1DAC">
            <w:pPr>
              <w:widowControl w:val="0"/>
              <w:jc w:val="right"/>
              <w:rPr>
                <w:sz w:val="18"/>
                <w:szCs w:val="18"/>
              </w:rPr>
            </w:pPr>
            <w:r>
              <w:rPr>
                <w:sz w:val="18"/>
                <w:szCs w:val="18"/>
              </w:rPr>
              <w:t>33%</w:t>
            </w:r>
          </w:p>
        </w:tc>
        <w:tc>
          <w:tcPr>
            <w:tcW w:w="123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118F1FAC" w14:textId="77777777" w:rsidR="008907AC" w:rsidRDefault="00CA1DAC">
            <w:pPr>
              <w:widowControl w:val="0"/>
              <w:jc w:val="right"/>
              <w:rPr>
                <w:sz w:val="18"/>
                <w:szCs w:val="18"/>
              </w:rPr>
            </w:pPr>
            <w:r>
              <w:rPr>
                <w:sz w:val="18"/>
                <w:szCs w:val="18"/>
              </w:rPr>
              <w:t>29%</w:t>
            </w:r>
          </w:p>
        </w:tc>
        <w:tc>
          <w:tcPr>
            <w:tcW w:w="100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3ABECE92" w14:textId="77777777" w:rsidR="008907AC" w:rsidRDefault="00CA1DAC">
            <w:pPr>
              <w:widowControl w:val="0"/>
              <w:jc w:val="right"/>
              <w:rPr>
                <w:sz w:val="18"/>
                <w:szCs w:val="18"/>
              </w:rPr>
            </w:pPr>
            <w:r>
              <w:rPr>
                <w:sz w:val="18"/>
                <w:szCs w:val="18"/>
              </w:rPr>
              <w:t>29%</w:t>
            </w:r>
          </w:p>
        </w:tc>
      </w:tr>
      <w:tr w:rsidR="008907AC" w14:paraId="283C1DA0" w14:textId="77777777">
        <w:trPr>
          <w:jc w:val="center"/>
        </w:trPr>
        <w:tc>
          <w:tcPr>
            <w:tcW w:w="265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4B45BC54" w14:textId="77777777" w:rsidR="008907AC" w:rsidRDefault="00CA1DAC">
            <w:pPr>
              <w:widowControl w:val="0"/>
              <w:rPr>
                <w:sz w:val="18"/>
                <w:szCs w:val="18"/>
              </w:rPr>
            </w:pPr>
            <w:r>
              <w:rPr>
                <w:sz w:val="18"/>
                <w:szCs w:val="18"/>
              </w:rPr>
              <w:t>Less than 1</w:t>
            </w:r>
          </w:p>
        </w:tc>
        <w:tc>
          <w:tcPr>
            <w:tcW w:w="114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4D56BC0E" w14:textId="77777777" w:rsidR="008907AC" w:rsidRDefault="00CA1DAC">
            <w:pPr>
              <w:widowControl w:val="0"/>
              <w:jc w:val="right"/>
              <w:rPr>
                <w:sz w:val="18"/>
                <w:szCs w:val="18"/>
              </w:rPr>
            </w:pPr>
            <w:r>
              <w:rPr>
                <w:sz w:val="18"/>
                <w:szCs w:val="18"/>
              </w:rPr>
              <w:t>314</w:t>
            </w:r>
          </w:p>
        </w:tc>
        <w:tc>
          <w:tcPr>
            <w:tcW w:w="103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13794140" w14:textId="77777777" w:rsidR="008907AC" w:rsidRDefault="00CA1DAC">
            <w:pPr>
              <w:widowControl w:val="0"/>
              <w:jc w:val="right"/>
              <w:rPr>
                <w:sz w:val="18"/>
                <w:szCs w:val="18"/>
              </w:rPr>
            </w:pPr>
            <w:r>
              <w:rPr>
                <w:sz w:val="18"/>
                <w:szCs w:val="18"/>
              </w:rPr>
              <w:t>12%</w:t>
            </w:r>
          </w:p>
        </w:tc>
        <w:tc>
          <w:tcPr>
            <w:tcW w:w="100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2DC8F7C3" w14:textId="77777777" w:rsidR="008907AC" w:rsidRDefault="00CA1DAC">
            <w:pPr>
              <w:widowControl w:val="0"/>
              <w:jc w:val="right"/>
              <w:rPr>
                <w:sz w:val="18"/>
                <w:szCs w:val="18"/>
              </w:rPr>
            </w:pPr>
            <w:r>
              <w:rPr>
                <w:sz w:val="18"/>
                <w:szCs w:val="18"/>
              </w:rPr>
              <w:t>36%</w:t>
            </w:r>
          </w:p>
        </w:tc>
        <w:tc>
          <w:tcPr>
            <w:tcW w:w="123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11D5C092" w14:textId="77777777" w:rsidR="008907AC" w:rsidRDefault="00CA1DAC">
            <w:pPr>
              <w:widowControl w:val="0"/>
              <w:jc w:val="right"/>
              <w:rPr>
                <w:sz w:val="18"/>
                <w:szCs w:val="18"/>
              </w:rPr>
            </w:pPr>
            <w:r>
              <w:rPr>
                <w:sz w:val="18"/>
                <w:szCs w:val="18"/>
              </w:rPr>
              <w:t>29%</w:t>
            </w:r>
          </w:p>
        </w:tc>
        <w:tc>
          <w:tcPr>
            <w:tcW w:w="100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50495484" w14:textId="77777777" w:rsidR="008907AC" w:rsidRDefault="00CA1DAC">
            <w:pPr>
              <w:widowControl w:val="0"/>
              <w:jc w:val="right"/>
              <w:rPr>
                <w:sz w:val="18"/>
                <w:szCs w:val="18"/>
              </w:rPr>
            </w:pPr>
            <w:r>
              <w:rPr>
                <w:sz w:val="18"/>
                <w:szCs w:val="18"/>
              </w:rPr>
              <w:t>23%</w:t>
            </w:r>
          </w:p>
        </w:tc>
      </w:tr>
      <w:tr w:rsidR="008907AC" w14:paraId="295C56F1" w14:textId="77777777">
        <w:trPr>
          <w:jc w:val="center"/>
        </w:trPr>
        <w:tc>
          <w:tcPr>
            <w:tcW w:w="265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25495C84" w14:textId="77777777" w:rsidR="008907AC" w:rsidRDefault="00CA1DAC">
            <w:pPr>
              <w:widowControl w:val="0"/>
              <w:rPr>
                <w:sz w:val="18"/>
                <w:szCs w:val="18"/>
              </w:rPr>
            </w:pPr>
            <w:r>
              <w:rPr>
                <w:sz w:val="18"/>
                <w:szCs w:val="18"/>
              </w:rPr>
              <w:t>Greater than or equal to 1</w:t>
            </w:r>
          </w:p>
        </w:tc>
        <w:tc>
          <w:tcPr>
            <w:tcW w:w="114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0A6F022F" w14:textId="77777777" w:rsidR="008907AC" w:rsidRDefault="00CA1DAC">
            <w:pPr>
              <w:widowControl w:val="0"/>
              <w:jc w:val="right"/>
              <w:rPr>
                <w:sz w:val="18"/>
                <w:szCs w:val="18"/>
              </w:rPr>
            </w:pPr>
            <w:r>
              <w:rPr>
                <w:sz w:val="18"/>
                <w:szCs w:val="18"/>
              </w:rPr>
              <w:t>403</w:t>
            </w:r>
          </w:p>
        </w:tc>
        <w:tc>
          <w:tcPr>
            <w:tcW w:w="103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5FB36A76" w14:textId="77777777" w:rsidR="008907AC" w:rsidRDefault="00CA1DAC">
            <w:pPr>
              <w:widowControl w:val="0"/>
              <w:jc w:val="right"/>
              <w:rPr>
                <w:sz w:val="18"/>
                <w:szCs w:val="18"/>
              </w:rPr>
            </w:pPr>
            <w:r>
              <w:rPr>
                <w:sz w:val="18"/>
                <w:szCs w:val="18"/>
              </w:rPr>
              <w:t>9%</w:t>
            </w:r>
          </w:p>
        </w:tc>
        <w:tc>
          <w:tcPr>
            <w:tcW w:w="100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01082336" w14:textId="77777777" w:rsidR="008907AC" w:rsidRDefault="00CA1DAC">
            <w:pPr>
              <w:widowControl w:val="0"/>
              <w:jc w:val="right"/>
              <w:rPr>
                <w:sz w:val="18"/>
                <w:szCs w:val="18"/>
              </w:rPr>
            </w:pPr>
            <w:r>
              <w:rPr>
                <w:sz w:val="18"/>
                <w:szCs w:val="18"/>
              </w:rPr>
              <w:t>31%</w:t>
            </w:r>
          </w:p>
        </w:tc>
        <w:tc>
          <w:tcPr>
            <w:tcW w:w="123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303B8923" w14:textId="77777777" w:rsidR="008907AC" w:rsidRDefault="00CA1DAC">
            <w:pPr>
              <w:widowControl w:val="0"/>
              <w:jc w:val="right"/>
              <w:rPr>
                <w:sz w:val="18"/>
                <w:szCs w:val="18"/>
              </w:rPr>
            </w:pPr>
            <w:r>
              <w:rPr>
                <w:sz w:val="18"/>
                <w:szCs w:val="18"/>
              </w:rPr>
              <w:t>31%</w:t>
            </w:r>
          </w:p>
        </w:tc>
        <w:tc>
          <w:tcPr>
            <w:tcW w:w="100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7708D83B" w14:textId="77777777" w:rsidR="008907AC" w:rsidRDefault="00CA1DAC">
            <w:pPr>
              <w:widowControl w:val="0"/>
              <w:jc w:val="right"/>
              <w:rPr>
                <w:sz w:val="18"/>
                <w:szCs w:val="18"/>
              </w:rPr>
            </w:pPr>
            <w:r>
              <w:rPr>
                <w:sz w:val="18"/>
                <w:szCs w:val="18"/>
              </w:rPr>
              <w:t>30%</w:t>
            </w:r>
          </w:p>
        </w:tc>
      </w:tr>
      <w:tr w:rsidR="008907AC" w14:paraId="36AD7F03" w14:textId="77777777">
        <w:trPr>
          <w:jc w:val="center"/>
        </w:trPr>
        <w:tc>
          <w:tcPr>
            <w:tcW w:w="265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56803564" w14:textId="77777777" w:rsidR="008907AC" w:rsidRDefault="00CA1DAC">
            <w:pPr>
              <w:widowControl w:val="0"/>
              <w:rPr>
                <w:sz w:val="18"/>
                <w:szCs w:val="18"/>
              </w:rPr>
            </w:pPr>
            <w:r>
              <w:rPr>
                <w:sz w:val="18"/>
                <w:szCs w:val="18"/>
              </w:rPr>
              <w:t>Less than 1.1</w:t>
            </w:r>
          </w:p>
        </w:tc>
        <w:tc>
          <w:tcPr>
            <w:tcW w:w="114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0F8D0F01" w14:textId="77777777" w:rsidR="008907AC" w:rsidRDefault="00CA1DAC">
            <w:pPr>
              <w:widowControl w:val="0"/>
              <w:jc w:val="right"/>
              <w:rPr>
                <w:sz w:val="18"/>
                <w:szCs w:val="18"/>
              </w:rPr>
            </w:pPr>
            <w:r>
              <w:rPr>
                <w:sz w:val="18"/>
                <w:szCs w:val="18"/>
              </w:rPr>
              <w:t>441</w:t>
            </w:r>
          </w:p>
        </w:tc>
        <w:tc>
          <w:tcPr>
            <w:tcW w:w="103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31854C64" w14:textId="77777777" w:rsidR="008907AC" w:rsidRDefault="00CA1DAC">
            <w:pPr>
              <w:widowControl w:val="0"/>
              <w:jc w:val="right"/>
              <w:rPr>
                <w:sz w:val="18"/>
                <w:szCs w:val="18"/>
              </w:rPr>
            </w:pPr>
            <w:r>
              <w:rPr>
                <w:sz w:val="18"/>
                <w:szCs w:val="18"/>
              </w:rPr>
              <w:t>11%</w:t>
            </w:r>
          </w:p>
        </w:tc>
        <w:tc>
          <w:tcPr>
            <w:tcW w:w="100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61D0668D" w14:textId="77777777" w:rsidR="008907AC" w:rsidRDefault="00CA1DAC">
            <w:pPr>
              <w:widowControl w:val="0"/>
              <w:jc w:val="right"/>
              <w:rPr>
                <w:sz w:val="18"/>
                <w:szCs w:val="18"/>
              </w:rPr>
            </w:pPr>
            <w:r>
              <w:rPr>
                <w:sz w:val="18"/>
                <w:szCs w:val="18"/>
              </w:rPr>
              <w:t>35%</w:t>
            </w:r>
          </w:p>
        </w:tc>
        <w:tc>
          <w:tcPr>
            <w:tcW w:w="123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12FB2157" w14:textId="77777777" w:rsidR="008907AC" w:rsidRDefault="00CA1DAC">
            <w:pPr>
              <w:widowControl w:val="0"/>
              <w:jc w:val="right"/>
              <w:rPr>
                <w:sz w:val="18"/>
                <w:szCs w:val="18"/>
              </w:rPr>
            </w:pPr>
            <w:r>
              <w:rPr>
                <w:sz w:val="18"/>
                <w:szCs w:val="18"/>
              </w:rPr>
              <w:t>30%</w:t>
            </w:r>
          </w:p>
        </w:tc>
        <w:tc>
          <w:tcPr>
            <w:tcW w:w="100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473AD295" w14:textId="77777777" w:rsidR="008907AC" w:rsidRDefault="00CA1DAC">
            <w:pPr>
              <w:widowControl w:val="0"/>
              <w:jc w:val="right"/>
              <w:rPr>
                <w:sz w:val="18"/>
                <w:szCs w:val="18"/>
              </w:rPr>
            </w:pPr>
            <w:r>
              <w:rPr>
                <w:sz w:val="18"/>
                <w:szCs w:val="18"/>
              </w:rPr>
              <w:t>24%</w:t>
            </w:r>
          </w:p>
        </w:tc>
      </w:tr>
      <w:tr w:rsidR="008907AC" w14:paraId="21F20B99" w14:textId="77777777">
        <w:trPr>
          <w:jc w:val="center"/>
        </w:trPr>
        <w:tc>
          <w:tcPr>
            <w:tcW w:w="265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38EE6A9C" w14:textId="77777777" w:rsidR="008907AC" w:rsidRDefault="00CA1DAC">
            <w:pPr>
              <w:widowControl w:val="0"/>
              <w:rPr>
                <w:sz w:val="18"/>
                <w:szCs w:val="18"/>
              </w:rPr>
            </w:pPr>
            <w:r>
              <w:rPr>
                <w:sz w:val="18"/>
                <w:szCs w:val="18"/>
              </w:rPr>
              <w:t>Greater than or equal to 1.1</w:t>
            </w:r>
          </w:p>
        </w:tc>
        <w:tc>
          <w:tcPr>
            <w:tcW w:w="114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2D7CB851" w14:textId="77777777" w:rsidR="008907AC" w:rsidRDefault="00CA1DAC">
            <w:pPr>
              <w:widowControl w:val="0"/>
              <w:jc w:val="right"/>
              <w:rPr>
                <w:sz w:val="18"/>
                <w:szCs w:val="18"/>
              </w:rPr>
            </w:pPr>
            <w:r>
              <w:rPr>
                <w:sz w:val="18"/>
                <w:szCs w:val="18"/>
              </w:rPr>
              <w:t>276</w:t>
            </w:r>
          </w:p>
        </w:tc>
        <w:tc>
          <w:tcPr>
            <w:tcW w:w="103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24B7C682" w14:textId="77777777" w:rsidR="008907AC" w:rsidRDefault="00CA1DAC">
            <w:pPr>
              <w:widowControl w:val="0"/>
              <w:jc w:val="right"/>
              <w:rPr>
                <w:sz w:val="18"/>
                <w:szCs w:val="18"/>
              </w:rPr>
            </w:pPr>
            <w:r>
              <w:rPr>
                <w:sz w:val="18"/>
                <w:szCs w:val="18"/>
              </w:rPr>
              <w:t>9%</w:t>
            </w:r>
          </w:p>
        </w:tc>
        <w:tc>
          <w:tcPr>
            <w:tcW w:w="100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39471CDA" w14:textId="77777777" w:rsidR="008907AC" w:rsidRDefault="00CA1DAC">
            <w:pPr>
              <w:widowControl w:val="0"/>
              <w:jc w:val="right"/>
              <w:rPr>
                <w:sz w:val="18"/>
                <w:szCs w:val="18"/>
              </w:rPr>
            </w:pPr>
            <w:r>
              <w:rPr>
                <w:sz w:val="18"/>
                <w:szCs w:val="18"/>
              </w:rPr>
              <w:t>31%</w:t>
            </w:r>
          </w:p>
        </w:tc>
        <w:tc>
          <w:tcPr>
            <w:tcW w:w="123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782AB6CD" w14:textId="77777777" w:rsidR="008907AC" w:rsidRDefault="00CA1DAC">
            <w:pPr>
              <w:widowControl w:val="0"/>
              <w:jc w:val="right"/>
              <w:rPr>
                <w:sz w:val="18"/>
                <w:szCs w:val="18"/>
              </w:rPr>
            </w:pPr>
            <w:r>
              <w:rPr>
                <w:sz w:val="18"/>
                <w:szCs w:val="18"/>
              </w:rPr>
              <w:t>29%</w:t>
            </w:r>
          </w:p>
        </w:tc>
        <w:tc>
          <w:tcPr>
            <w:tcW w:w="100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19B3CDFC" w14:textId="77777777" w:rsidR="008907AC" w:rsidRDefault="00CA1DAC">
            <w:pPr>
              <w:widowControl w:val="0"/>
              <w:jc w:val="right"/>
              <w:rPr>
                <w:sz w:val="18"/>
                <w:szCs w:val="18"/>
              </w:rPr>
            </w:pPr>
            <w:r>
              <w:rPr>
                <w:sz w:val="18"/>
                <w:szCs w:val="18"/>
              </w:rPr>
              <w:t>31%</w:t>
            </w:r>
          </w:p>
        </w:tc>
      </w:tr>
      <w:tr w:rsidR="008907AC" w14:paraId="2B634B9A" w14:textId="77777777">
        <w:trPr>
          <w:jc w:val="center"/>
        </w:trPr>
        <w:tc>
          <w:tcPr>
            <w:tcW w:w="265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5DB3B842" w14:textId="77777777" w:rsidR="008907AC" w:rsidRDefault="00CA1DAC">
            <w:pPr>
              <w:widowControl w:val="0"/>
              <w:rPr>
                <w:sz w:val="18"/>
                <w:szCs w:val="18"/>
              </w:rPr>
            </w:pPr>
            <w:r>
              <w:rPr>
                <w:sz w:val="18"/>
                <w:szCs w:val="18"/>
              </w:rPr>
              <w:t>Less than 1.2</w:t>
            </w:r>
          </w:p>
        </w:tc>
        <w:tc>
          <w:tcPr>
            <w:tcW w:w="114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52B0A759" w14:textId="77777777" w:rsidR="008907AC" w:rsidRDefault="00CA1DAC">
            <w:pPr>
              <w:widowControl w:val="0"/>
              <w:jc w:val="right"/>
              <w:rPr>
                <w:sz w:val="18"/>
                <w:szCs w:val="18"/>
              </w:rPr>
            </w:pPr>
            <w:r>
              <w:rPr>
                <w:sz w:val="18"/>
                <w:szCs w:val="18"/>
              </w:rPr>
              <w:t>519</w:t>
            </w:r>
          </w:p>
        </w:tc>
        <w:tc>
          <w:tcPr>
            <w:tcW w:w="103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5E10E655" w14:textId="77777777" w:rsidR="008907AC" w:rsidRDefault="00CA1DAC">
            <w:pPr>
              <w:widowControl w:val="0"/>
              <w:jc w:val="right"/>
              <w:rPr>
                <w:sz w:val="18"/>
                <w:szCs w:val="18"/>
              </w:rPr>
            </w:pPr>
            <w:r>
              <w:rPr>
                <w:sz w:val="18"/>
                <w:szCs w:val="18"/>
              </w:rPr>
              <w:t>10%</w:t>
            </w:r>
          </w:p>
        </w:tc>
        <w:tc>
          <w:tcPr>
            <w:tcW w:w="100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49614563" w14:textId="77777777" w:rsidR="008907AC" w:rsidRDefault="00CA1DAC">
            <w:pPr>
              <w:widowControl w:val="0"/>
              <w:jc w:val="right"/>
              <w:rPr>
                <w:sz w:val="18"/>
                <w:szCs w:val="18"/>
              </w:rPr>
            </w:pPr>
            <w:r>
              <w:rPr>
                <w:sz w:val="18"/>
                <w:szCs w:val="18"/>
              </w:rPr>
              <w:t>34%</w:t>
            </w:r>
          </w:p>
        </w:tc>
        <w:tc>
          <w:tcPr>
            <w:tcW w:w="123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33AFC021" w14:textId="77777777" w:rsidR="008907AC" w:rsidRDefault="00CA1DAC">
            <w:pPr>
              <w:widowControl w:val="0"/>
              <w:jc w:val="right"/>
              <w:rPr>
                <w:sz w:val="18"/>
                <w:szCs w:val="18"/>
              </w:rPr>
            </w:pPr>
            <w:r>
              <w:rPr>
                <w:sz w:val="18"/>
                <w:szCs w:val="18"/>
              </w:rPr>
              <w:t>29%</w:t>
            </w:r>
          </w:p>
        </w:tc>
        <w:tc>
          <w:tcPr>
            <w:tcW w:w="100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786A91AB" w14:textId="77777777" w:rsidR="008907AC" w:rsidRDefault="00CA1DAC">
            <w:pPr>
              <w:widowControl w:val="0"/>
              <w:jc w:val="right"/>
              <w:rPr>
                <w:sz w:val="18"/>
                <w:szCs w:val="18"/>
              </w:rPr>
            </w:pPr>
            <w:r>
              <w:rPr>
                <w:sz w:val="18"/>
                <w:szCs w:val="18"/>
              </w:rPr>
              <w:t>27%</w:t>
            </w:r>
          </w:p>
        </w:tc>
      </w:tr>
      <w:tr w:rsidR="008907AC" w14:paraId="440998FC" w14:textId="77777777">
        <w:trPr>
          <w:jc w:val="center"/>
        </w:trPr>
        <w:tc>
          <w:tcPr>
            <w:tcW w:w="265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1B581DCD" w14:textId="77777777" w:rsidR="008907AC" w:rsidRDefault="00CA1DAC">
            <w:pPr>
              <w:widowControl w:val="0"/>
              <w:rPr>
                <w:sz w:val="18"/>
                <w:szCs w:val="18"/>
              </w:rPr>
            </w:pPr>
            <w:r>
              <w:rPr>
                <w:sz w:val="18"/>
                <w:szCs w:val="18"/>
              </w:rPr>
              <w:t>Greater than or equal to 1.2</w:t>
            </w:r>
          </w:p>
        </w:tc>
        <w:tc>
          <w:tcPr>
            <w:tcW w:w="114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1E7C068F" w14:textId="77777777" w:rsidR="008907AC" w:rsidRDefault="00CA1DAC">
            <w:pPr>
              <w:widowControl w:val="0"/>
              <w:jc w:val="right"/>
              <w:rPr>
                <w:sz w:val="18"/>
                <w:szCs w:val="18"/>
              </w:rPr>
            </w:pPr>
            <w:r>
              <w:rPr>
                <w:sz w:val="18"/>
                <w:szCs w:val="18"/>
              </w:rPr>
              <w:t>198</w:t>
            </w:r>
          </w:p>
        </w:tc>
        <w:tc>
          <w:tcPr>
            <w:tcW w:w="103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1714618F" w14:textId="77777777" w:rsidR="008907AC" w:rsidRDefault="00CA1DAC">
            <w:pPr>
              <w:widowControl w:val="0"/>
              <w:jc w:val="right"/>
              <w:rPr>
                <w:sz w:val="18"/>
                <w:szCs w:val="18"/>
              </w:rPr>
            </w:pPr>
            <w:r>
              <w:rPr>
                <w:sz w:val="18"/>
                <w:szCs w:val="18"/>
              </w:rPr>
              <w:t>11%</w:t>
            </w:r>
          </w:p>
        </w:tc>
        <w:tc>
          <w:tcPr>
            <w:tcW w:w="100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03EF7AFA" w14:textId="77777777" w:rsidR="008907AC" w:rsidRDefault="00CA1DAC">
            <w:pPr>
              <w:widowControl w:val="0"/>
              <w:jc w:val="right"/>
              <w:rPr>
                <w:sz w:val="18"/>
                <w:szCs w:val="18"/>
              </w:rPr>
            </w:pPr>
            <w:r>
              <w:rPr>
                <w:sz w:val="18"/>
                <w:szCs w:val="18"/>
              </w:rPr>
              <w:t>31%</w:t>
            </w:r>
          </w:p>
        </w:tc>
        <w:tc>
          <w:tcPr>
            <w:tcW w:w="123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154D7C00" w14:textId="77777777" w:rsidR="008907AC" w:rsidRDefault="00CA1DAC">
            <w:pPr>
              <w:widowControl w:val="0"/>
              <w:jc w:val="right"/>
              <w:rPr>
                <w:sz w:val="18"/>
                <w:szCs w:val="18"/>
              </w:rPr>
            </w:pPr>
            <w:r>
              <w:rPr>
                <w:sz w:val="18"/>
                <w:szCs w:val="18"/>
              </w:rPr>
              <w:t>31%</w:t>
            </w:r>
          </w:p>
        </w:tc>
        <w:tc>
          <w:tcPr>
            <w:tcW w:w="100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589AC1CC" w14:textId="77777777" w:rsidR="008907AC" w:rsidRDefault="00CA1DAC">
            <w:pPr>
              <w:widowControl w:val="0"/>
              <w:jc w:val="right"/>
              <w:rPr>
                <w:sz w:val="18"/>
                <w:szCs w:val="18"/>
              </w:rPr>
            </w:pPr>
            <w:r>
              <w:rPr>
                <w:sz w:val="18"/>
                <w:szCs w:val="18"/>
              </w:rPr>
              <w:t>27%</w:t>
            </w:r>
          </w:p>
        </w:tc>
      </w:tr>
    </w:tbl>
    <w:p w14:paraId="3F3EC846" w14:textId="77777777" w:rsidR="008907AC" w:rsidRDefault="008907AC"/>
    <w:p w14:paraId="6695FF44" w14:textId="77777777" w:rsidR="008907AC" w:rsidRDefault="008907AC">
      <w:pPr>
        <w:rPr>
          <w:b/>
        </w:rPr>
      </w:pPr>
    </w:p>
    <w:p w14:paraId="236ECBBE" w14:textId="77777777" w:rsidR="008907AC" w:rsidRDefault="00CA1DAC">
      <w:pPr>
        <w:rPr>
          <w:b/>
        </w:rPr>
      </w:pPr>
      <w:r>
        <w:rPr>
          <w:b/>
        </w:rPr>
        <w:t xml:space="preserve">4. Revenue Collection per Capita </w:t>
      </w:r>
    </w:p>
    <w:p w14:paraId="6C8AEB0C" w14:textId="77777777" w:rsidR="008907AC" w:rsidRDefault="008907AC">
      <w:pPr>
        <w:rPr>
          <w:b/>
        </w:rPr>
      </w:pPr>
    </w:p>
    <w:p w14:paraId="28681FF3" w14:textId="77777777" w:rsidR="008907AC" w:rsidRDefault="00CA1DAC">
      <w:r>
        <w:t xml:space="preserve">Revenue collection per capita is equal to operating revenues divided by the total population. </w:t>
      </w:r>
      <w:r>
        <w:t>This ratio of average revenue per individual is a rough indication of a system’s fiscal capacity. For this indicator, we gathered data on 717 small water systems. For this indicator, we gathered data on 717 small water systems. The average revenue collecti</w:t>
      </w:r>
      <w:r>
        <w:t xml:space="preserve">on per capita was $561. The lowest was $0.84 and the highest was $26,726.19. </w:t>
      </w:r>
    </w:p>
    <w:p w14:paraId="3D9E7908" w14:textId="77777777" w:rsidR="008907AC" w:rsidRDefault="008907AC"/>
    <w:p w14:paraId="0395F3E3" w14:textId="77777777" w:rsidR="008907AC" w:rsidRDefault="00CA1DAC">
      <w:r>
        <w:t xml:space="preserve">We identify two potential thresholds for </w:t>
      </w:r>
      <w:r>
        <w:rPr>
          <w:i/>
        </w:rPr>
        <w:t>Revenue Collection per Capita</w:t>
      </w:r>
      <w:r>
        <w:t xml:space="preserve">: </w:t>
      </w:r>
    </w:p>
    <w:p w14:paraId="2ABA05FC" w14:textId="77777777" w:rsidR="008907AC" w:rsidRDefault="00CA1DAC">
      <w:pPr>
        <w:numPr>
          <w:ilvl w:val="0"/>
          <w:numId w:val="2"/>
        </w:numPr>
      </w:pPr>
      <w:r>
        <w:t>Lowest 10th percentile</w:t>
      </w:r>
    </w:p>
    <w:p w14:paraId="3D846911" w14:textId="77777777" w:rsidR="008907AC" w:rsidRDefault="00CA1DAC">
      <w:pPr>
        <w:numPr>
          <w:ilvl w:val="0"/>
          <w:numId w:val="2"/>
        </w:numPr>
      </w:pPr>
      <w:r>
        <w:t>Highest 10th percentile</w:t>
      </w:r>
    </w:p>
    <w:p w14:paraId="1BBF86D2" w14:textId="77777777" w:rsidR="008907AC" w:rsidRDefault="008907AC"/>
    <w:p w14:paraId="1DA3F15F" w14:textId="77777777" w:rsidR="008907AC" w:rsidRDefault="00CA1DAC">
      <w:pPr>
        <w:jc w:val="center"/>
      </w:pPr>
      <w:r>
        <w:rPr>
          <w:b/>
          <w:sz w:val="18"/>
          <w:szCs w:val="18"/>
        </w:rPr>
        <w:t>Table 4. Revenue Collection per Capita Threshold Summary</w:t>
      </w:r>
    </w:p>
    <w:tbl>
      <w:tblPr>
        <w:tblStyle w:val="a2"/>
        <w:tblW w:w="7020" w:type="dxa"/>
        <w:jc w:val="center"/>
        <w:tblLayout w:type="fixed"/>
        <w:tblLook w:val="0600" w:firstRow="0" w:lastRow="0" w:firstColumn="0" w:lastColumn="0" w:noHBand="1" w:noVBand="1"/>
      </w:tblPr>
      <w:tblGrid>
        <w:gridCol w:w="1980"/>
        <w:gridCol w:w="1140"/>
        <w:gridCol w:w="975"/>
        <w:gridCol w:w="975"/>
        <w:gridCol w:w="945"/>
        <w:gridCol w:w="1005"/>
      </w:tblGrid>
      <w:tr w:rsidR="008907AC" w14:paraId="7ADE4D42" w14:textId="77777777">
        <w:trPr>
          <w:jc w:val="center"/>
        </w:trPr>
        <w:tc>
          <w:tcPr>
            <w:tcW w:w="1980"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356F7D23" w14:textId="77777777" w:rsidR="008907AC" w:rsidRDefault="00CA1DAC">
            <w:pPr>
              <w:widowControl w:val="0"/>
              <w:pBdr>
                <w:top w:val="nil"/>
                <w:left w:val="nil"/>
                <w:bottom w:val="nil"/>
                <w:right w:val="nil"/>
                <w:between w:val="nil"/>
              </w:pBdr>
              <w:jc w:val="center"/>
              <w:rPr>
                <w:b/>
                <w:color w:val="FFFFFF"/>
                <w:sz w:val="18"/>
                <w:szCs w:val="18"/>
              </w:rPr>
            </w:pPr>
            <w:r>
              <w:rPr>
                <w:b/>
                <w:color w:val="FFFFFF"/>
                <w:sz w:val="18"/>
                <w:szCs w:val="18"/>
              </w:rPr>
              <w:t>Threshold</w:t>
            </w:r>
          </w:p>
        </w:tc>
        <w:tc>
          <w:tcPr>
            <w:tcW w:w="1140"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11208754" w14:textId="77777777" w:rsidR="008907AC" w:rsidRDefault="00CA1DAC">
            <w:pPr>
              <w:widowControl w:val="0"/>
              <w:pBdr>
                <w:top w:val="nil"/>
                <w:left w:val="nil"/>
                <w:bottom w:val="nil"/>
                <w:right w:val="nil"/>
                <w:between w:val="nil"/>
              </w:pBdr>
              <w:jc w:val="center"/>
              <w:rPr>
                <w:b/>
                <w:color w:val="FFFFFF"/>
                <w:sz w:val="18"/>
                <w:szCs w:val="18"/>
              </w:rPr>
            </w:pPr>
            <w:r>
              <w:rPr>
                <w:b/>
                <w:color w:val="FFFFFF"/>
                <w:sz w:val="18"/>
                <w:szCs w:val="18"/>
              </w:rPr>
              <w:t>Number of Water Systems</w:t>
            </w:r>
          </w:p>
        </w:tc>
        <w:tc>
          <w:tcPr>
            <w:tcW w:w="975"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27F44C4D" w14:textId="77777777" w:rsidR="008907AC" w:rsidRDefault="00CA1DAC">
            <w:pPr>
              <w:widowControl w:val="0"/>
              <w:pBdr>
                <w:top w:val="nil"/>
                <w:left w:val="nil"/>
                <w:bottom w:val="nil"/>
                <w:right w:val="nil"/>
                <w:between w:val="nil"/>
              </w:pBdr>
              <w:jc w:val="center"/>
              <w:rPr>
                <w:b/>
                <w:color w:val="FFFFFF"/>
                <w:sz w:val="18"/>
                <w:szCs w:val="18"/>
              </w:rPr>
            </w:pPr>
            <w:r>
              <w:rPr>
                <w:b/>
                <w:color w:val="FFFFFF"/>
                <w:sz w:val="18"/>
                <w:szCs w:val="18"/>
              </w:rPr>
              <w:t xml:space="preserve">Percent </w:t>
            </w:r>
            <w:proofErr w:type="gramStart"/>
            <w:r>
              <w:rPr>
                <w:b/>
                <w:color w:val="FFFFFF"/>
                <w:sz w:val="18"/>
                <w:szCs w:val="18"/>
              </w:rPr>
              <w:t>In</w:t>
            </w:r>
            <w:proofErr w:type="gramEnd"/>
            <w:r>
              <w:rPr>
                <w:b/>
                <w:color w:val="FFFFFF"/>
                <w:sz w:val="18"/>
                <w:szCs w:val="18"/>
              </w:rPr>
              <w:t xml:space="preserve"> Violation</w:t>
            </w:r>
          </w:p>
        </w:tc>
        <w:tc>
          <w:tcPr>
            <w:tcW w:w="975"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621FF4F2" w14:textId="77777777" w:rsidR="008907AC" w:rsidRDefault="00CA1DAC">
            <w:pPr>
              <w:widowControl w:val="0"/>
              <w:pBdr>
                <w:top w:val="nil"/>
                <w:left w:val="nil"/>
                <w:bottom w:val="nil"/>
                <w:right w:val="nil"/>
                <w:between w:val="nil"/>
              </w:pBdr>
              <w:jc w:val="center"/>
              <w:rPr>
                <w:b/>
                <w:color w:val="FFFFFF"/>
                <w:sz w:val="18"/>
                <w:szCs w:val="18"/>
              </w:rPr>
            </w:pPr>
            <w:r>
              <w:rPr>
                <w:b/>
                <w:color w:val="FFFFFF"/>
                <w:sz w:val="18"/>
                <w:szCs w:val="18"/>
              </w:rPr>
              <w:t xml:space="preserve">Percent </w:t>
            </w:r>
            <w:proofErr w:type="gramStart"/>
            <w:r>
              <w:rPr>
                <w:b/>
                <w:color w:val="FFFFFF"/>
                <w:sz w:val="18"/>
                <w:szCs w:val="18"/>
              </w:rPr>
              <w:t>At</w:t>
            </w:r>
            <w:proofErr w:type="gramEnd"/>
            <w:r>
              <w:rPr>
                <w:b/>
                <w:color w:val="FFFFFF"/>
                <w:sz w:val="18"/>
                <w:szCs w:val="18"/>
              </w:rPr>
              <w:t xml:space="preserve"> Risk</w:t>
            </w:r>
          </w:p>
        </w:tc>
        <w:tc>
          <w:tcPr>
            <w:tcW w:w="945"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7F04D2FC" w14:textId="77777777" w:rsidR="008907AC" w:rsidRDefault="00CA1DAC">
            <w:pPr>
              <w:widowControl w:val="0"/>
              <w:pBdr>
                <w:top w:val="nil"/>
                <w:left w:val="nil"/>
                <w:bottom w:val="nil"/>
                <w:right w:val="nil"/>
                <w:between w:val="nil"/>
              </w:pBdr>
              <w:jc w:val="center"/>
              <w:rPr>
                <w:b/>
                <w:color w:val="FFFFFF"/>
                <w:sz w:val="18"/>
                <w:szCs w:val="18"/>
              </w:rPr>
            </w:pPr>
            <w:r>
              <w:rPr>
                <w:b/>
                <w:color w:val="FFFFFF"/>
                <w:sz w:val="18"/>
                <w:szCs w:val="18"/>
              </w:rPr>
              <w:t>Percent Potentially at Risk</w:t>
            </w:r>
          </w:p>
        </w:tc>
        <w:tc>
          <w:tcPr>
            <w:tcW w:w="1005" w:type="dxa"/>
            <w:tcBorders>
              <w:top w:val="single" w:sz="8" w:space="0" w:color="000000"/>
              <w:left w:val="single" w:sz="8" w:space="0" w:color="000000"/>
              <w:bottom w:val="single" w:sz="8" w:space="0" w:color="000000"/>
              <w:right w:val="single" w:sz="8" w:space="0" w:color="000000"/>
            </w:tcBorders>
            <w:shd w:val="clear" w:color="auto" w:fill="000000"/>
            <w:tcMar>
              <w:top w:w="14" w:type="dxa"/>
              <w:left w:w="14" w:type="dxa"/>
              <w:bottom w:w="14" w:type="dxa"/>
              <w:right w:w="14" w:type="dxa"/>
            </w:tcMar>
          </w:tcPr>
          <w:p w14:paraId="771EFD0A" w14:textId="77777777" w:rsidR="008907AC" w:rsidRDefault="00CA1DAC">
            <w:pPr>
              <w:widowControl w:val="0"/>
              <w:pBdr>
                <w:top w:val="nil"/>
                <w:left w:val="nil"/>
                <w:bottom w:val="nil"/>
                <w:right w:val="nil"/>
                <w:between w:val="nil"/>
              </w:pBdr>
              <w:jc w:val="center"/>
              <w:rPr>
                <w:b/>
                <w:color w:val="FFFFFF"/>
                <w:sz w:val="18"/>
                <w:szCs w:val="18"/>
              </w:rPr>
            </w:pPr>
            <w:r>
              <w:rPr>
                <w:b/>
                <w:color w:val="FFFFFF"/>
                <w:sz w:val="18"/>
                <w:szCs w:val="18"/>
              </w:rPr>
              <w:t>Percent Healthy</w:t>
            </w:r>
          </w:p>
        </w:tc>
      </w:tr>
      <w:tr w:rsidR="008907AC" w14:paraId="1E7B4053" w14:textId="77777777">
        <w:trPr>
          <w:jc w:val="center"/>
        </w:trPr>
        <w:tc>
          <w:tcPr>
            <w:tcW w:w="198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3D46DB15" w14:textId="77777777" w:rsidR="008907AC" w:rsidRDefault="00CA1DAC">
            <w:pPr>
              <w:widowControl w:val="0"/>
              <w:pBdr>
                <w:top w:val="nil"/>
                <w:left w:val="nil"/>
                <w:bottom w:val="nil"/>
                <w:right w:val="nil"/>
                <w:between w:val="nil"/>
              </w:pBdr>
              <w:rPr>
                <w:sz w:val="18"/>
                <w:szCs w:val="18"/>
              </w:rPr>
            </w:pPr>
            <w:r>
              <w:rPr>
                <w:sz w:val="18"/>
                <w:szCs w:val="18"/>
              </w:rPr>
              <w:t>Lowest 10th Percentile</w:t>
            </w:r>
          </w:p>
        </w:tc>
        <w:tc>
          <w:tcPr>
            <w:tcW w:w="114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624F8314" w14:textId="77777777" w:rsidR="008907AC" w:rsidRDefault="00CA1DAC">
            <w:pPr>
              <w:widowControl w:val="0"/>
              <w:pBdr>
                <w:top w:val="nil"/>
                <w:left w:val="nil"/>
                <w:bottom w:val="nil"/>
                <w:right w:val="nil"/>
                <w:between w:val="nil"/>
              </w:pBdr>
              <w:jc w:val="right"/>
              <w:rPr>
                <w:sz w:val="18"/>
                <w:szCs w:val="18"/>
              </w:rPr>
            </w:pPr>
            <w:r>
              <w:rPr>
                <w:sz w:val="18"/>
                <w:szCs w:val="18"/>
              </w:rPr>
              <w:t>72</w:t>
            </w:r>
          </w:p>
        </w:tc>
        <w:tc>
          <w:tcPr>
            <w:tcW w:w="97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1F6476ED" w14:textId="77777777" w:rsidR="008907AC" w:rsidRDefault="00CA1DAC">
            <w:pPr>
              <w:widowControl w:val="0"/>
              <w:pBdr>
                <w:top w:val="nil"/>
                <w:left w:val="nil"/>
                <w:bottom w:val="nil"/>
                <w:right w:val="nil"/>
                <w:between w:val="nil"/>
              </w:pBdr>
              <w:jc w:val="right"/>
              <w:rPr>
                <w:sz w:val="18"/>
                <w:szCs w:val="18"/>
              </w:rPr>
            </w:pPr>
            <w:r>
              <w:rPr>
                <w:sz w:val="18"/>
                <w:szCs w:val="18"/>
              </w:rPr>
              <w:t>22%</w:t>
            </w:r>
          </w:p>
        </w:tc>
        <w:tc>
          <w:tcPr>
            <w:tcW w:w="97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6C3321B6" w14:textId="77777777" w:rsidR="008907AC" w:rsidRDefault="00CA1DAC">
            <w:pPr>
              <w:widowControl w:val="0"/>
              <w:pBdr>
                <w:top w:val="nil"/>
                <w:left w:val="nil"/>
                <w:bottom w:val="nil"/>
                <w:right w:val="nil"/>
                <w:between w:val="nil"/>
              </w:pBdr>
              <w:jc w:val="right"/>
              <w:rPr>
                <w:sz w:val="18"/>
                <w:szCs w:val="18"/>
              </w:rPr>
            </w:pPr>
            <w:r>
              <w:rPr>
                <w:sz w:val="18"/>
                <w:szCs w:val="18"/>
              </w:rPr>
              <w:t>42%</w:t>
            </w:r>
          </w:p>
        </w:tc>
        <w:tc>
          <w:tcPr>
            <w:tcW w:w="94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00A12521" w14:textId="77777777" w:rsidR="008907AC" w:rsidRDefault="00CA1DAC">
            <w:pPr>
              <w:widowControl w:val="0"/>
              <w:pBdr>
                <w:top w:val="nil"/>
                <w:left w:val="nil"/>
                <w:bottom w:val="nil"/>
                <w:right w:val="nil"/>
                <w:between w:val="nil"/>
              </w:pBdr>
              <w:jc w:val="right"/>
              <w:rPr>
                <w:sz w:val="18"/>
                <w:szCs w:val="18"/>
              </w:rPr>
            </w:pPr>
            <w:r>
              <w:rPr>
                <w:sz w:val="18"/>
                <w:szCs w:val="18"/>
              </w:rPr>
              <w:t>19%</w:t>
            </w:r>
          </w:p>
        </w:tc>
        <w:tc>
          <w:tcPr>
            <w:tcW w:w="100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411A0694" w14:textId="77777777" w:rsidR="008907AC" w:rsidRDefault="00CA1DAC">
            <w:pPr>
              <w:widowControl w:val="0"/>
              <w:pBdr>
                <w:top w:val="nil"/>
                <w:left w:val="nil"/>
                <w:bottom w:val="nil"/>
                <w:right w:val="nil"/>
                <w:between w:val="nil"/>
              </w:pBdr>
              <w:jc w:val="right"/>
              <w:rPr>
                <w:sz w:val="18"/>
                <w:szCs w:val="18"/>
              </w:rPr>
            </w:pPr>
            <w:r>
              <w:rPr>
                <w:sz w:val="18"/>
                <w:szCs w:val="18"/>
              </w:rPr>
              <w:t>17%</w:t>
            </w:r>
          </w:p>
        </w:tc>
      </w:tr>
      <w:tr w:rsidR="008907AC" w14:paraId="03DFAF21" w14:textId="77777777">
        <w:trPr>
          <w:jc w:val="center"/>
        </w:trPr>
        <w:tc>
          <w:tcPr>
            <w:tcW w:w="198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795F65F3" w14:textId="77777777" w:rsidR="008907AC" w:rsidRDefault="00CA1DAC">
            <w:pPr>
              <w:widowControl w:val="0"/>
              <w:pBdr>
                <w:top w:val="nil"/>
                <w:left w:val="nil"/>
                <w:bottom w:val="nil"/>
                <w:right w:val="nil"/>
                <w:between w:val="nil"/>
              </w:pBdr>
              <w:rPr>
                <w:sz w:val="18"/>
                <w:szCs w:val="18"/>
              </w:rPr>
            </w:pPr>
            <w:r>
              <w:rPr>
                <w:sz w:val="18"/>
                <w:szCs w:val="18"/>
              </w:rPr>
              <w:t>Other observations</w:t>
            </w:r>
          </w:p>
        </w:tc>
        <w:tc>
          <w:tcPr>
            <w:tcW w:w="1140"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5BD70526" w14:textId="77777777" w:rsidR="008907AC" w:rsidRDefault="00CA1DAC">
            <w:pPr>
              <w:widowControl w:val="0"/>
              <w:pBdr>
                <w:top w:val="nil"/>
                <w:left w:val="nil"/>
                <w:bottom w:val="nil"/>
                <w:right w:val="nil"/>
                <w:between w:val="nil"/>
              </w:pBdr>
              <w:jc w:val="right"/>
              <w:rPr>
                <w:sz w:val="18"/>
                <w:szCs w:val="18"/>
              </w:rPr>
            </w:pPr>
            <w:r>
              <w:rPr>
                <w:sz w:val="18"/>
                <w:szCs w:val="18"/>
              </w:rPr>
              <w:t>645</w:t>
            </w:r>
          </w:p>
        </w:tc>
        <w:tc>
          <w:tcPr>
            <w:tcW w:w="97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62ED75F8" w14:textId="77777777" w:rsidR="008907AC" w:rsidRDefault="00CA1DAC">
            <w:pPr>
              <w:widowControl w:val="0"/>
              <w:pBdr>
                <w:top w:val="nil"/>
                <w:left w:val="nil"/>
                <w:bottom w:val="nil"/>
                <w:right w:val="nil"/>
                <w:between w:val="nil"/>
              </w:pBdr>
              <w:jc w:val="right"/>
              <w:rPr>
                <w:sz w:val="18"/>
                <w:szCs w:val="18"/>
              </w:rPr>
            </w:pPr>
            <w:r>
              <w:rPr>
                <w:sz w:val="18"/>
                <w:szCs w:val="18"/>
              </w:rPr>
              <w:t>8%</w:t>
            </w:r>
          </w:p>
        </w:tc>
        <w:tc>
          <w:tcPr>
            <w:tcW w:w="97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4AD38BE7" w14:textId="77777777" w:rsidR="008907AC" w:rsidRDefault="00CA1DAC">
            <w:pPr>
              <w:widowControl w:val="0"/>
              <w:pBdr>
                <w:top w:val="nil"/>
                <w:left w:val="nil"/>
                <w:bottom w:val="nil"/>
                <w:right w:val="nil"/>
                <w:between w:val="nil"/>
              </w:pBdr>
              <w:jc w:val="right"/>
              <w:rPr>
                <w:sz w:val="18"/>
                <w:szCs w:val="18"/>
              </w:rPr>
            </w:pPr>
            <w:r>
              <w:rPr>
                <w:sz w:val="18"/>
                <w:szCs w:val="18"/>
              </w:rPr>
              <w:t>29%</w:t>
            </w:r>
          </w:p>
        </w:tc>
        <w:tc>
          <w:tcPr>
            <w:tcW w:w="94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30AAEA78" w14:textId="77777777" w:rsidR="008907AC" w:rsidRDefault="00CA1DAC">
            <w:pPr>
              <w:widowControl w:val="0"/>
              <w:pBdr>
                <w:top w:val="nil"/>
                <w:left w:val="nil"/>
                <w:bottom w:val="nil"/>
                <w:right w:val="nil"/>
                <w:between w:val="nil"/>
              </w:pBdr>
              <w:jc w:val="right"/>
              <w:rPr>
                <w:sz w:val="18"/>
                <w:szCs w:val="18"/>
              </w:rPr>
            </w:pPr>
            <w:r>
              <w:rPr>
                <w:sz w:val="18"/>
                <w:szCs w:val="18"/>
              </w:rPr>
              <w:t>28%</w:t>
            </w:r>
          </w:p>
        </w:tc>
        <w:tc>
          <w:tcPr>
            <w:tcW w:w="1005" w:type="dxa"/>
            <w:tcBorders>
              <w:top w:val="single" w:sz="8" w:space="0" w:color="000000"/>
              <w:left w:val="single" w:sz="8" w:space="0" w:color="000000"/>
              <w:bottom w:val="single" w:sz="8" w:space="0" w:color="000000"/>
              <w:right w:val="single" w:sz="8" w:space="0" w:color="000000"/>
            </w:tcBorders>
            <w:shd w:val="clear" w:color="auto" w:fill="EFEFEF"/>
            <w:tcMar>
              <w:top w:w="14" w:type="dxa"/>
              <w:left w:w="14" w:type="dxa"/>
              <w:bottom w:w="14" w:type="dxa"/>
              <w:right w:w="14" w:type="dxa"/>
            </w:tcMar>
          </w:tcPr>
          <w:p w14:paraId="27F1D75C" w14:textId="77777777" w:rsidR="008907AC" w:rsidRDefault="00CA1DAC">
            <w:pPr>
              <w:widowControl w:val="0"/>
              <w:pBdr>
                <w:top w:val="nil"/>
                <w:left w:val="nil"/>
                <w:bottom w:val="nil"/>
                <w:right w:val="nil"/>
                <w:between w:val="nil"/>
              </w:pBdr>
              <w:jc w:val="right"/>
              <w:rPr>
                <w:sz w:val="18"/>
                <w:szCs w:val="18"/>
              </w:rPr>
            </w:pPr>
            <w:r>
              <w:rPr>
                <w:sz w:val="18"/>
                <w:szCs w:val="18"/>
              </w:rPr>
              <w:t>25%</w:t>
            </w:r>
          </w:p>
        </w:tc>
      </w:tr>
      <w:tr w:rsidR="008907AC" w14:paraId="59230382" w14:textId="77777777">
        <w:trPr>
          <w:jc w:val="center"/>
        </w:trPr>
        <w:tc>
          <w:tcPr>
            <w:tcW w:w="198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374E3C23" w14:textId="77777777" w:rsidR="008907AC" w:rsidRDefault="00CA1DAC">
            <w:pPr>
              <w:widowControl w:val="0"/>
              <w:pBdr>
                <w:top w:val="nil"/>
                <w:left w:val="nil"/>
                <w:bottom w:val="nil"/>
                <w:right w:val="nil"/>
                <w:between w:val="nil"/>
              </w:pBdr>
              <w:rPr>
                <w:sz w:val="18"/>
                <w:szCs w:val="18"/>
              </w:rPr>
            </w:pPr>
            <w:r>
              <w:rPr>
                <w:sz w:val="18"/>
                <w:szCs w:val="18"/>
              </w:rPr>
              <w:t>Highest 10th Percentile</w:t>
            </w:r>
          </w:p>
        </w:tc>
        <w:tc>
          <w:tcPr>
            <w:tcW w:w="114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4F65D891" w14:textId="77777777" w:rsidR="008907AC" w:rsidRDefault="00CA1DAC">
            <w:pPr>
              <w:widowControl w:val="0"/>
              <w:pBdr>
                <w:top w:val="nil"/>
                <w:left w:val="nil"/>
                <w:bottom w:val="nil"/>
                <w:right w:val="nil"/>
                <w:between w:val="nil"/>
              </w:pBdr>
              <w:jc w:val="right"/>
              <w:rPr>
                <w:sz w:val="18"/>
                <w:szCs w:val="18"/>
              </w:rPr>
            </w:pPr>
            <w:r>
              <w:rPr>
                <w:sz w:val="18"/>
                <w:szCs w:val="18"/>
              </w:rPr>
              <w:t>72</w:t>
            </w:r>
          </w:p>
        </w:tc>
        <w:tc>
          <w:tcPr>
            <w:tcW w:w="97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113201F4" w14:textId="77777777" w:rsidR="008907AC" w:rsidRDefault="00CA1DAC">
            <w:pPr>
              <w:widowControl w:val="0"/>
              <w:pBdr>
                <w:top w:val="nil"/>
                <w:left w:val="nil"/>
                <w:bottom w:val="nil"/>
                <w:right w:val="nil"/>
                <w:between w:val="nil"/>
              </w:pBdr>
              <w:jc w:val="right"/>
              <w:rPr>
                <w:sz w:val="18"/>
                <w:szCs w:val="18"/>
              </w:rPr>
            </w:pPr>
            <w:r>
              <w:rPr>
                <w:sz w:val="18"/>
                <w:szCs w:val="18"/>
              </w:rPr>
              <w:t>6%</w:t>
            </w:r>
          </w:p>
        </w:tc>
        <w:tc>
          <w:tcPr>
            <w:tcW w:w="97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4681A7DC" w14:textId="77777777" w:rsidR="008907AC" w:rsidRDefault="00CA1DAC">
            <w:pPr>
              <w:widowControl w:val="0"/>
              <w:pBdr>
                <w:top w:val="nil"/>
                <w:left w:val="nil"/>
                <w:bottom w:val="nil"/>
                <w:right w:val="nil"/>
                <w:between w:val="nil"/>
              </w:pBdr>
              <w:jc w:val="right"/>
              <w:rPr>
                <w:sz w:val="18"/>
                <w:szCs w:val="18"/>
              </w:rPr>
            </w:pPr>
            <w:r>
              <w:rPr>
                <w:sz w:val="18"/>
                <w:szCs w:val="18"/>
              </w:rPr>
              <w:t>44%</w:t>
            </w:r>
          </w:p>
        </w:tc>
        <w:tc>
          <w:tcPr>
            <w:tcW w:w="94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771181EE" w14:textId="77777777" w:rsidR="008907AC" w:rsidRDefault="00CA1DAC">
            <w:pPr>
              <w:widowControl w:val="0"/>
              <w:pBdr>
                <w:top w:val="nil"/>
                <w:left w:val="nil"/>
                <w:bottom w:val="nil"/>
                <w:right w:val="nil"/>
                <w:between w:val="nil"/>
              </w:pBdr>
              <w:jc w:val="right"/>
              <w:rPr>
                <w:sz w:val="18"/>
                <w:szCs w:val="18"/>
              </w:rPr>
            </w:pPr>
            <w:r>
              <w:rPr>
                <w:sz w:val="18"/>
                <w:szCs w:val="18"/>
              </w:rPr>
              <w:t>25%</w:t>
            </w:r>
          </w:p>
        </w:tc>
        <w:tc>
          <w:tcPr>
            <w:tcW w:w="100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75B26D96" w14:textId="77777777" w:rsidR="008907AC" w:rsidRDefault="00CA1DAC">
            <w:pPr>
              <w:widowControl w:val="0"/>
              <w:pBdr>
                <w:top w:val="nil"/>
                <w:left w:val="nil"/>
                <w:bottom w:val="nil"/>
                <w:right w:val="nil"/>
                <w:between w:val="nil"/>
              </w:pBdr>
              <w:jc w:val="right"/>
              <w:rPr>
                <w:sz w:val="18"/>
                <w:szCs w:val="18"/>
              </w:rPr>
            </w:pPr>
            <w:r>
              <w:rPr>
                <w:sz w:val="18"/>
                <w:szCs w:val="18"/>
              </w:rPr>
              <w:t>25%</w:t>
            </w:r>
          </w:p>
        </w:tc>
      </w:tr>
      <w:tr w:rsidR="008907AC" w14:paraId="7DC271A4" w14:textId="77777777">
        <w:trPr>
          <w:jc w:val="center"/>
        </w:trPr>
        <w:tc>
          <w:tcPr>
            <w:tcW w:w="198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2F4A8159" w14:textId="77777777" w:rsidR="008907AC" w:rsidRDefault="00CA1DAC">
            <w:pPr>
              <w:widowControl w:val="0"/>
              <w:pBdr>
                <w:top w:val="nil"/>
                <w:left w:val="nil"/>
                <w:bottom w:val="nil"/>
                <w:right w:val="nil"/>
                <w:between w:val="nil"/>
              </w:pBdr>
              <w:rPr>
                <w:sz w:val="18"/>
                <w:szCs w:val="18"/>
              </w:rPr>
            </w:pPr>
            <w:r>
              <w:rPr>
                <w:sz w:val="18"/>
                <w:szCs w:val="18"/>
              </w:rPr>
              <w:t>Other observations</w:t>
            </w:r>
          </w:p>
        </w:tc>
        <w:tc>
          <w:tcPr>
            <w:tcW w:w="1140"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5850F51E" w14:textId="77777777" w:rsidR="008907AC" w:rsidRDefault="00CA1DAC">
            <w:pPr>
              <w:widowControl w:val="0"/>
              <w:pBdr>
                <w:top w:val="nil"/>
                <w:left w:val="nil"/>
                <w:bottom w:val="nil"/>
                <w:right w:val="nil"/>
                <w:between w:val="nil"/>
              </w:pBdr>
              <w:jc w:val="right"/>
              <w:rPr>
                <w:sz w:val="18"/>
                <w:szCs w:val="18"/>
              </w:rPr>
            </w:pPr>
            <w:r>
              <w:rPr>
                <w:sz w:val="18"/>
                <w:szCs w:val="18"/>
              </w:rPr>
              <w:t>645</w:t>
            </w:r>
          </w:p>
        </w:tc>
        <w:tc>
          <w:tcPr>
            <w:tcW w:w="97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34D86C2C" w14:textId="77777777" w:rsidR="008907AC" w:rsidRDefault="00CA1DAC">
            <w:pPr>
              <w:widowControl w:val="0"/>
              <w:pBdr>
                <w:top w:val="nil"/>
                <w:left w:val="nil"/>
                <w:bottom w:val="nil"/>
                <w:right w:val="nil"/>
                <w:between w:val="nil"/>
              </w:pBdr>
              <w:jc w:val="right"/>
              <w:rPr>
                <w:sz w:val="18"/>
                <w:szCs w:val="18"/>
              </w:rPr>
            </w:pPr>
            <w:r>
              <w:rPr>
                <w:sz w:val="18"/>
                <w:szCs w:val="18"/>
              </w:rPr>
              <w:t>10%</w:t>
            </w:r>
          </w:p>
        </w:tc>
        <w:tc>
          <w:tcPr>
            <w:tcW w:w="97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6DBA9984" w14:textId="77777777" w:rsidR="008907AC" w:rsidRDefault="00CA1DAC">
            <w:pPr>
              <w:widowControl w:val="0"/>
              <w:pBdr>
                <w:top w:val="nil"/>
                <w:left w:val="nil"/>
                <w:bottom w:val="nil"/>
                <w:right w:val="nil"/>
                <w:between w:val="nil"/>
              </w:pBdr>
              <w:jc w:val="right"/>
              <w:rPr>
                <w:sz w:val="18"/>
                <w:szCs w:val="18"/>
              </w:rPr>
            </w:pPr>
            <w:r>
              <w:rPr>
                <w:sz w:val="18"/>
                <w:szCs w:val="18"/>
              </w:rPr>
              <w:t>29%</w:t>
            </w:r>
          </w:p>
        </w:tc>
        <w:tc>
          <w:tcPr>
            <w:tcW w:w="94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2AA04C60" w14:textId="77777777" w:rsidR="008907AC" w:rsidRDefault="00CA1DAC">
            <w:pPr>
              <w:widowControl w:val="0"/>
              <w:pBdr>
                <w:top w:val="nil"/>
                <w:left w:val="nil"/>
                <w:bottom w:val="nil"/>
                <w:right w:val="nil"/>
                <w:between w:val="nil"/>
              </w:pBdr>
              <w:jc w:val="right"/>
              <w:rPr>
                <w:sz w:val="18"/>
                <w:szCs w:val="18"/>
              </w:rPr>
            </w:pPr>
            <w:r>
              <w:rPr>
                <w:sz w:val="18"/>
                <w:szCs w:val="18"/>
              </w:rPr>
              <w:t>27%</w:t>
            </w:r>
          </w:p>
        </w:tc>
        <w:tc>
          <w:tcPr>
            <w:tcW w:w="1005" w:type="dxa"/>
            <w:tcBorders>
              <w:top w:val="single" w:sz="8" w:space="0" w:color="000000"/>
              <w:left w:val="single" w:sz="8" w:space="0" w:color="000000"/>
              <w:bottom w:val="single" w:sz="8" w:space="0" w:color="000000"/>
              <w:right w:val="single" w:sz="8" w:space="0" w:color="000000"/>
            </w:tcBorders>
            <w:shd w:val="clear" w:color="auto" w:fill="CCCCCC"/>
            <w:tcMar>
              <w:top w:w="14" w:type="dxa"/>
              <w:left w:w="14" w:type="dxa"/>
              <w:bottom w:w="14" w:type="dxa"/>
              <w:right w:w="14" w:type="dxa"/>
            </w:tcMar>
          </w:tcPr>
          <w:p w14:paraId="629EB63F" w14:textId="77777777" w:rsidR="008907AC" w:rsidRDefault="00CA1DAC">
            <w:pPr>
              <w:widowControl w:val="0"/>
              <w:pBdr>
                <w:top w:val="nil"/>
                <w:left w:val="nil"/>
                <w:bottom w:val="nil"/>
                <w:right w:val="nil"/>
                <w:between w:val="nil"/>
              </w:pBdr>
              <w:jc w:val="right"/>
              <w:rPr>
                <w:sz w:val="18"/>
                <w:szCs w:val="18"/>
              </w:rPr>
            </w:pPr>
            <w:r>
              <w:rPr>
                <w:sz w:val="18"/>
                <w:szCs w:val="18"/>
              </w:rPr>
              <w:t>24%</w:t>
            </w:r>
          </w:p>
        </w:tc>
      </w:tr>
    </w:tbl>
    <w:p w14:paraId="278E89DB" w14:textId="77777777" w:rsidR="008907AC" w:rsidRDefault="00CA1DAC">
      <w:r>
        <w:rPr>
          <w:sz w:val="32"/>
          <w:szCs w:val="32"/>
        </w:rPr>
        <w:t>Statistical Analysis and Recommendations</w:t>
      </w:r>
    </w:p>
    <w:p w14:paraId="224B51FB" w14:textId="77777777" w:rsidR="008907AC" w:rsidRDefault="008907AC"/>
    <w:p w14:paraId="3E94BF3C" w14:textId="77777777" w:rsidR="008907AC" w:rsidRDefault="00CA1DAC">
      <w:r>
        <w:t xml:space="preserve">We then </w:t>
      </w:r>
      <w:r>
        <w:t xml:space="preserve">conduct a statistical analysis with our financial indicators. We regressed each indicator on water system risk. We used two dependent variables: </w:t>
      </w:r>
    </w:p>
    <w:p w14:paraId="6B792B59" w14:textId="77777777" w:rsidR="008907AC" w:rsidRDefault="008907AC"/>
    <w:p w14:paraId="2280EB45" w14:textId="77777777" w:rsidR="008907AC" w:rsidRDefault="00CA1DAC">
      <w:pPr>
        <w:numPr>
          <w:ilvl w:val="0"/>
          <w:numId w:val="3"/>
        </w:numPr>
      </w:pPr>
      <w:r>
        <w:lastRenderedPageBreak/>
        <w:t>Risk Score as a scale from 1-4</w:t>
      </w:r>
    </w:p>
    <w:p w14:paraId="46CE8C4F" w14:textId="77777777" w:rsidR="008907AC" w:rsidRDefault="00CA1DAC">
      <w:pPr>
        <w:numPr>
          <w:ilvl w:val="1"/>
          <w:numId w:val="3"/>
        </w:numPr>
      </w:pPr>
      <w:r>
        <w:t xml:space="preserve">A score of 1 means the system is ‘healthy’ </w:t>
      </w:r>
    </w:p>
    <w:p w14:paraId="7CE98F28" w14:textId="77777777" w:rsidR="008907AC" w:rsidRDefault="00CA1DAC">
      <w:pPr>
        <w:numPr>
          <w:ilvl w:val="1"/>
          <w:numId w:val="3"/>
        </w:numPr>
      </w:pPr>
      <w:r>
        <w:t xml:space="preserve">A score of 2 means the system is ‘potentially at risk’ </w:t>
      </w:r>
    </w:p>
    <w:p w14:paraId="2725F748" w14:textId="77777777" w:rsidR="008907AC" w:rsidRDefault="00CA1DAC">
      <w:pPr>
        <w:numPr>
          <w:ilvl w:val="1"/>
          <w:numId w:val="3"/>
        </w:numPr>
      </w:pPr>
      <w:r>
        <w:t xml:space="preserve">A score of 3 means the system is ‘at risk’ </w:t>
      </w:r>
    </w:p>
    <w:p w14:paraId="768C4178" w14:textId="77777777" w:rsidR="008907AC" w:rsidRDefault="00CA1DAC">
      <w:pPr>
        <w:numPr>
          <w:ilvl w:val="1"/>
          <w:numId w:val="3"/>
        </w:numPr>
      </w:pPr>
      <w:r>
        <w:t xml:space="preserve">A score of 4 means the system is ‘in violation’ </w:t>
      </w:r>
    </w:p>
    <w:p w14:paraId="7DB8A142" w14:textId="77777777" w:rsidR="008907AC" w:rsidRDefault="00CA1DAC">
      <w:pPr>
        <w:numPr>
          <w:ilvl w:val="0"/>
          <w:numId w:val="3"/>
        </w:numPr>
      </w:pPr>
      <w:r>
        <w:t xml:space="preserve">Binary Risk Score </w:t>
      </w:r>
    </w:p>
    <w:p w14:paraId="2F0F6D2B" w14:textId="77777777" w:rsidR="008907AC" w:rsidRDefault="00CA1DAC">
      <w:pPr>
        <w:numPr>
          <w:ilvl w:val="1"/>
          <w:numId w:val="3"/>
        </w:numPr>
      </w:pPr>
      <w:r>
        <w:t>A score of 1 means the system is ‘in violation’ (equivalent to a score of 4 for the Scal</w:t>
      </w:r>
      <w:r>
        <w:t>e Risk Score variable)</w:t>
      </w:r>
    </w:p>
    <w:p w14:paraId="7DDBDEC3" w14:textId="77777777" w:rsidR="008907AC" w:rsidRDefault="00CA1DAC">
      <w:pPr>
        <w:numPr>
          <w:ilvl w:val="1"/>
          <w:numId w:val="3"/>
        </w:numPr>
      </w:pPr>
      <w:r>
        <w:t>A score of 0 means the system is ‘not in violation’ (all systems that scored 1 - 3 in the Scale Risk Score variable)</w:t>
      </w:r>
    </w:p>
    <w:p w14:paraId="76FDDE5D" w14:textId="77777777" w:rsidR="008907AC" w:rsidRDefault="008907AC"/>
    <w:p w14:paraId="04489BFC" w14:textId="77777777" w:rsidR="008907AC" w:rsidRDefault="00CA1DAC">
      <w:r>
        <w:t>Continuous financial metrics were not statistically significant in any of the analyses at the 0.05 level. We then r</w:t>
      </w:r>
      <w:r>
        <w:t xml:space="preserve">ecode each financial indicator into a binary variable: water systems with financial indicators above the threshold are assigned a value of 1 and water systems below the threshold are assigned a value of 0. Using these thresholds, several indicators have a </w:t>
      </w:r>
      <w:r>
        <w:t xml:space="preserve">statistically significant relationship to the dependent variable. </w:t>
      </w:r>
      <w:r>
        <w:rPr>
          <w:i/>
        </w:rPr>
        <w:t>Asset depreciation</w:t>
      </w:r>
      <w:r>
        <w:t xml:space="preserve"> and </w:t>
      </w:r>
      <w:r>
        <w:rPr>
          <w:i/>
        </w:rPr>
        <w:t>days cash on hand</w:t>
      </w:r>
      <w:r>
        <w:t xml:space="preserve"> was not a statistically significant variable at any threshold. Using 0.75 as a threshold, the </w:t>
      </w:r>
      <w:r>
        <w:rPr>
          <w:i/>
        </w:rPr>
        <w:t>operating ratio</w:t>
      </w:r>
      <w:r>
        <w:t xml:space="preserve"> is statistically significant for both d</w:t>
      </w:r>
      <w:r>
        <w:t xml:space="preserve">ependent variables. With a threshold of 1 and lowest 10th percentile, it is a significant variable in predicting the scale risk score. Using the lowest 10th percentile as the threshold, </w:t>
      </w:r>
      <w:r>
        <w:rPr>
          <w:i/>
        </w:rPr>
        <w:t xml:space="preserve">revenue per capita </w:t>
      </w:r>
      <w:r>
        <w:t>is also statistically significant. Table 5 summariz</w:t>
      </w:r>
      <w:r>
        <w:t xml:space="preserve">es the results of these analyses. Columns marked with an ‘x’ indicate that threshold was statistically significant for that variable at the 0.05 level.  </w:t>
      </w:r>
    </w:p>
    <w:p w14:paraId="7094D24F" w14:textId="77777777" w:rsidR="008907AC" w:rsidRDefault="008907AC"/>
    <w:p w14:paraId="185510A5" w14:textId="77777777" w:rsidR="008907AC" w:rsidRDefault="00CA1DAC">
      <w:pPr>
        <w:jc w:val="center"/>
        <w:rPr>
          <w:b/>
          <w:sz w:val="18"/>
          <w:szCs w:val="18"/>
        </w:rPr>
      </w:pPr>
      <w:r>
        <w:rPr>
          <w:b/>
          <w:sz w:val="18"/>
          <w:szCs w:val="18"/>
        </w:rPr>
        <w:t>Table 5. Financial Metrics with Thresholds Results</w:t>
      </w:r>
    </w:p>
    <w:tbl>
      <w:tblPr>
        <w:tblStyle w:val="a3"/>
        <w:tblW w:w="6810" w:type="dxa"/>
        <w:jc w:val="center"/>
        <w:tblBorders>
          <w:top w:val="nil"/>
          <w:left w:val="nil"/>
          <w:bottom w:val="nil"/>
          <w:right w:val="nil"/>
          <w:insideH w:val="nil"/>
          <w:insideV w:val="nil"/>
        </w:tblBorders>
        <w:tblLayout w:type="fixed"/>
        <w:tblLook w:val="0600" w:firstRow="0" w:lastRow="0" w:firstColumn="0" w:lastColumn="0" w:noHBand="1" w:noVBand="1"/>
      </w:tblPr>
      <w:tblGrid>
        <w:gridCol w:w="1935"/>
        <w:gridCol w:w="2745"/>
        <w:gridCol w:w="1065"/>
        <w:gridCol w:w="1065"/>
      </w:tblGrid>
      <w:tr w:rsidR="008907AC" w14:paraId="1AEA06E7" w14:textId="77777777">
        <w:trPr>
          <w:jc w:val="center"/>
        </w:trPr>
        <w:tc>
          <w:tcPr>
            <w:tcW w:w="1935" w:type="dxa"/>
            <w:tcBorders>
              <w:top w:val="single" w:sz="4" w:space="0" w:color="000000"/>
              <w:left w:val="single" w:sz="4" w:space="0" w:color="000000"/>
              <w:bottom w:val="single" w:sz="4" w:space="0" w:color="000000"/>
              <w:right w:val="single" w:sz="4" w:space="0" w:color="000000"/>
            </w:tcBorders>
            <w:shd w:val="clear" w:color="auto" w:fill="000000"/>
            <w:tcMar>
              <w:top w:w="14" w:type="dxa"/>
              <w:left w:w="14" w:type="dxa"/>
              <w:bottom w:w="14" w:type="dxa"/>
              <w:right w:w="14" w:type="dxa"/>
            </w:tcMar>
          </w:tcPr>
          <w:p w14:paraId="126C4BCE" w14:textId="77777777" w:rsidR="008907AC" w:rsidRDefault="00CA1DAC">
            <w:pPr>
              <w:widowControl w:val="0"/>
              <w:spacing w:line="240" w:lineRule="auto"/>
              <w:jc w:val="center"/>
              <w:rPr>
                <w:b/>
                <w:color w:val="FFFFFF"/>
                <w:sz w:val="18"/>
                <w:szCs w:val="18"/>
              </w:rPr>
            </w:pPr>
            <w:r>
              <w:rPr>
                <w:b/>
                <w:color w:val="FFFFFF"/>
                <w:sz w:val="18"/>
                <w:szCs w:val="18"/>
              </w:rPr>
              <w:t>Indicator</w:t>
            </w:r>
          </w:p>
        </w:tc>
        <w:tc>
          <w:tcPr>
            <w:tcW w:w="2745" w:type="dxa"/>
            <w:tcBorders>
              <w:top w:val="single" w:sz="4" w:space="0" w:color="000000"/>
              <w:left w:val="single" w:sz="4" w:space="0" w:color="000000"/>
              <w:bottom w:val="single" w:sz="4" w:space="0" w:color="000000"/>
              <w:right w:val="single" w:sz="4" w:space="0" w:color="000000"/>
            </w:tcBorders>
            <w:shd w:val="clear" w:color="auto" w:fill="000000"/>
            <w:tcMar>
              <w:top w:w="14" w:type="dxa"/>
              <w:left w:w="14" w:type="dxa"/>
              <w:bottom w:w="14" w:type="dxa"/>
              <w:right w:w="14" w:type="dxa"/>
            </w:tcMar>
          </w:tcPr>
          <w:p w14:paraId="5FA4EAB6" w14:textId="77777777" w:rsidR="008907AC" w:rsidRDefault="00CA1DAC">
            <w:pPr>
              <w:widowControl w:val="0"/>
              <w:spacing w:line="240" w:lineRule="auto"/>
              <w:jc w:val="center"/>
              <w:rPr>
                <w:b/>
                <w:color w:val="FFFFFF"/>
                <w:sz w:val="18"/>
                <w:szCs w:val="18"/>
              </w:rPr>
            </w:pPr>
            <w:r>
              <w:rPr>
                <w:b/>
                <w:color w:val="FFFFFF"/>
                <w:sz w:val="18"/>
                <w:szCs w:val="18"/>
              </w:rPr>
              <w:t>Threshold</w:t>
            </w:r>
          </w:p>
        </w:tc>
        <w:tc>
          <w:tcPr>
            <w:tcW w:w="1065" w:type="dxa"/>
            <w:tcBorders>
              <w:top w:val="single" w:sz="4" w:space="0" w:color="000000"/>
              <w:left w:val="single" w:sz="4" w:space="0" w:color="000000"/>
              <w:bottom w:val="single" w:sz="4" w:space="0" w:color="000000"/>
              <w:right w:val="single" w:sz="4" w:space="0" w:color="000000"/>
            </w:tcBorders>
            <w:shd w:val="clear" w:color="auto" w:fill="000000"/>
            <w:tcMar>
              <w:top w:w="14" w:type="dxa"/>
              <w:left w:w="14" w:type="dxa"/>
              <w:bottom w:w="14" w:type="dxa"/>
              <w:right w:w="14" w:type="dxa"/>
            </w:tcMar>
          </w:tcPr>
          <w:p w14:paraId="54CD2FE4" w14:textId="77777777" w:rsidR="008907AC" w:rsidRDefault="00CA1DAC">
            <w:pPr>
              <w:widowControl w:val="0"/>
              <w:spacing w:line="240" w:lineRule="auto"/>
              <w:jc w:val="center"/>
              <w:rPr>
                <w:b/>
                <w:color w:val="FFFFFF"/>
                <w:sz w:val="18"/>
                <w:szCs w:val="18"/>
              </w:rPr>
            </w:pPr>
            <w:r>
              <w:rPr>
                <w:b/>
                <w:color w:val="FFFFFF"/>
                <w:sz w:val="18"/>
                <w:szCs w:val="18"/>
              </w:rPr>
              <w:t>Binary</w:t>
            </w:r>
          </w:p>
        </w:tc>
        <w:tc>
          <w:tcPr>
            <w:tcW w:w="1065" w:type="dxa"/>
            <w:tcBorders>
              <w:top w:val="single" w:sz="4" w:space="0" w:color="000000"/>
              <w:left w:val="single" w:sz="4" w:space="0" w:color="000000"/>
              <w:bottom w:val="single" w:sz="4" w:space="0" w:color="000000"/>
              <w:right w:val="single" w:sz="4" w:space="0" w:color="000000"/>
            </w:tcBorders>
            <w:shd w:val="clear" w:color="auto" w:fill="000000"/>
            <w:tcMar>
              <w:top w:w="14" w:type="dxa"/>
              <w:left w:w="14" w:type="dxa"/>
              <w:bottom w:w="14" w:type="dxa"/>
              <w:right w:w="14" w:type="dxa"/>
            </w:tcMar>
          </w:tcPr>
          <w:p w14:paraId="5EB32D9F" w14:textId="77777777" w:rsidR="008907AC" w:rsidRDefault="00CA1DAC">
            <w:pPr>
              <w:widowControl w:val="0"/>
              <w:spacing w:line="240" w:lineRule="auto"/>
              <w:jc w:val="center"/>
              <w:rPr>
                <w:b/>
                <w:color w:val="FFFFFF"/>
                <w:sz w:val="18"/>
                <w:szCs w:val="18"/>
              </w:rPr>
            </w:pPr>
            <w:r>
              <w:rPr>
                <w:b/>
                <w:color w:val="FFFFFF"/>
                <w:sz w:val="18"/>
                <w:szCs w:val="18"/>
              </w:rPr>
              <w:t>Scale</w:t>
            </w:r>
          </w:p>
        </w:tc>
      </w:tr>
      <w:tr w:rsidR="008907AC" w14:paraId="5D223533" w14:textId="77777777">
        <w:trPr>
          <w:trHeight w:val="208"/>
          <w:jc w:val="center"/>
        </w:trPr>
        <w:tc>
          <w:tcPr>
            <w:tcW w:w="1935" w:type="dxa"/>
            <w:vMerge w:val="restart"/>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1F17931A" w14:textId="77777777" w:rsidR="008907AC" w:rsidRDefault="00CA1DAC">
            <w:pPr>
              <w:widowControl w:val="0"/>
              <w:spacing w:line="240" w:lineRule="auto"/>
              <w:jc w:val="center"/>
              <w:rPr>
                <w:sz w:val="18"/>
                <w:szCs w:val="18"/>
              </w:rPr>
            </w:pPr>
            <w:r>
              <w:rPr>
                <w:sz w:val="18"/>
                <w:szCs w:val="18"/>
              </w:rPr>
              <w:t>Asset depreciation</w:t>
            </w:r>
          </w:p>
        </w:tc>
        <w:tc>
          <w:tcPr>
            <w:tcW w:w="274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66731559" w14:textId="77777777" w:rsidR="008907AC" w:rsidRDefault="00CA1DAC">
            <w:pPr>
              <w:widowControl w:val="0"/>
              <w:spacing w:line="240" w:lineRule="auto"/>
              <w:jc w:val="center"/>
              <w:rPr>
                <w:sz w:val="18"/>
                <w:szCs w:val="18"/>
              </w:rPr>
            </w:pPr>
            <w:r>
              <w:rPr>
                <w:sz w:val="18"/>
                <w:szCs w:val="18"/>
              </w:rPr>
              <w:t>Lowest 10th Percentile</w:t>
            </w:r>
          </w:p>
        </w:tc>
        <w:tc>
          <w:tcPr>
            <w:tcW w:w="106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6806ED6B" w14:textId="77777777" w:rsidR="008907AC" w:rsidRDefault="008907AC">
            <w:pPr>
              <w:widowControl w:val="0"/>
              <w:spacing w:line="240" w:lineRule="auto"/>
              <w:jc w:val="center"/>
              <w:rPr>
                <w:sz w:val="18"/>
                <w:szCs w:val="18"/>
              </w:rPr>
            </w:pPr>
          </w:p>
        </w:tc>
        <w:tc>
          <w:tcPr>
            <w:tcW w:w="106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6CCF05E6" w14:textId="77777777" w:rsidR="008907AC" w:rsidRDefault="00CA1DAC">
            <w:pPr>
              <w:widowControl w:val="0"/>
              <w:spacing w:line="240" w:lineRule="auto"/>
              <w:jc w:val="center"/>
              <w:rPr>
                <w:sz w:val="18"/>
                <w:szCs w:val="18"/>
              </w:rPr>
            </w:pPr>
            <w:r>
              <w:rPr>
                <w:sz w:val="18"/>
                <w:szCs w:val="18"/>
              </w:rPr>
              <w:t xml:space="preserve"> </w:t>
            </w:r>
          </w:p>
        </w:tc>
      </w:tr>
      <w:tr w:rsidR="008907AC" w14:paraId="366340C4" w14:textId="77777777">
        <w:trPr>
          <w:trHeight w:val="208"/>
          <w:jc w:val="center"/>
        </w:trPr>
        <w:tc>
          <w:tcPr>
            <w:tcW w:w="1935" w:type="dxa"/>
            <w:vMerge/>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045FCE0E" w14:textId="77777777" w:rsidR="008907AC" w:rsidRDefault="008907AC">
            <w:pPr>
              <w:widowControl w:val="0"/>
              <w:spacing w:line="240" w:lineRule="auto"/>
              <w:jc w:val="center"/>
              <w:rPr>
                <w:sz w:val="18"/>
                <w:szCs w:val="18"/>
              </w:rPr>
            </w:pPr>
          </w:p>
        </w:tc>
        <w:tc>
          <w:tcPr>
            <w:tcW w:w="274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6A70B178" w14:textId="77777777" w:rsidR="008907AC" w:rsidRDefault="00CA1DAC">
            <w:pPr>
              <w:widowControl w:val="0"/>
              <w:spacing w:line="240" w:lineRule="auto"/>
              <w:jc w:val="center"/>
              <w:rPr>
                <w:sz w:val="18"/>
                <w:szCs w:val="18"/>
              </w:rPr>
            </w:pPr>
            <w:r>
              <w:rPr>
                <w:sz w:val="18"/>
                <w:szCs w:val="18"/>
              </w:rPr>
              <w:t>Highest 10th Percentile</w:t>
            </w:r>
          </w:p>
        </w:tc>
        <w:tc>
          <w:tcPr>
            <w:tcW w:w="106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00554641" w14:textId="77777777" w:rsidR="008907AC" w:rsidRDefault="00CA1DAC">
            <w:pPr>
              <w:widowControl w:val="0"/>
              <w:spacing w:line="240" w:lineRule="auto"/>
              <w:jc w:val="center"/>
              <w:rPr>
                <w:sz w:val="18"/>
                <w:szCs w:val="18"/>
              </w:rPr>
            </w:pPr>
            <w:r>
              <w:rPr>
                <w:sz w:val="18"/>
                <w:szCs w:val="1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6274D02D" w14:textId="77777777" w:rsidR="008907AC" w:rsidRDefault="00CA1DAC">
            <w:pPr>
              <w:widowControl w:val="0"/>
              <w:spacing w:line="240" w:lineRule="auto"/>
              <w:jc w:val="center"/>
              <w:rPr>
                <w:sz w:val="18"/>
                <w:szCs w:val="18"/>
              </w:rPr>
            </w:pPr>
            <w:r>
              <w:rPr>
                <w:sz w:val="18"/>
                <w:szCs w:val="18"/>
              </w:rPr>
              <w:t xml:space="preserve"> </w:t>
            </w:r>
          </w:p>
        </w:tc>
      </w:tr>
      <w:tr w:rsidR="008907AC" w14:paraId="44F2A99A" w14:textId="77777777">
        <w:trPr>
          <w:trHeight w:val="208"/>
          <w:jc w:val="center"/>
        </w:trPr>
        <w:tc>
          <w:tcPr>
            <w:tcW w:w="1935" w:type="dxa"/>
            <w:vMerge w:val="restart"/>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18B86F14" w14:textId="77777777" w:rsidR="008907AC" w:rsidRDefault="00CA1DAC">
            <w:pPr>
              <w:widowControl w:val="0"/>
              <w:spacing w:line="240" w:lineRule="auto"/>
              <w:jc w:val="center"/>
              <w:rPr>
                <w:sz w:val="18"/>
                <w:szCs w:val="18"/>
              </w:rPr>
            </w:pPr>
            <w:r>
              <w:rPr>
                <w:sz w:val="18"/>
                <w:szCs w:val="18"/>
              </w:rPr>
              <w:t>Days Cash on Hand</w:t>
            </w:r>
          </w:p>
        </w:tc>
        <w:tc>
          <w:tcPr>
            <w:tcW w:w="274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768A1DDE" w14:textId="77777777" w:rsidR="008907AC" w:rsidRDefault="00CA1DAC">
            <w:pPr>
              <w:widowControl w:val="0"/>
              <w:spacing w:line="240" w:lineRule="auto"/>
              <w:jc w:val="center"/>
              <w:rPr>
                <w:sz w:val="18"/>
                <w:szCs w:val="18"/>
              </w:rPr>
            </w:pPr>
            <w:r>
              <w:rPr>
                <w:sz w:val="18"/>
                <w:szCs w:val="18"/>
              </w:rPr>
              <w:t>Lowest 10th Percentile</w:t>
            </w:r>
          </w:p>
        </w:tc>
        <w:tc>
          <w:tcPr>
            <w:tcW w:w="106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2BA8B20E" w14:textId="77777777" w:rsidR="008907AC" w:rsidRDefault="00CA1DAC">
            <w:pPr>
              <w:widowControl w:val="0"/>
              <w:spacing w:line="240" w:lineRule="auto"/>
              <w:jc w:val="center"/>
              <w:rPr>
                <w:sz w:val="18"/>
                <w:szCs w:val="18"/>
              </w:rPr>
            </w:pPr>
            <w:r>
              <w:rPr>
                <w:sz w:val="18"/>
                <w:szCs w:val="1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01C385DA" w14:textId="77777777" w:rsidR="008907AC" w:rsidRDefault="00CA1DAC">
            <w:pPr>
              <w:widowControl w:val="0"/>
              <w:spacing w:line="240" w:lineRule="auto"/>
              <w:jc w:val="center"/>
              <w:rPr>
                <w:sz w:val="18"/>
                <w:szCs w:val="18"/>
              </w:rPr>
            </w:pPr>
            <w:r>
              <w:rPr>
                <w:sz w:val="18"/>
                <w:szCs w:val="18"/>
              </w:rPr>
              <w:t xml:space="preserve"> </w:t>
            </w:r>
          </w:p>
        </w:tc>
      </w:tr>
      <w:tr w:rsidR="008907AC" w14:paraId="0A1BEA12" w14:textId="77777777">
        <w:trPr>
          <w:trHeight w:val="208"/>
          <w:jc w:val="center"/>
        </w:trPr>
        <w:tc>
          <w:tcPr>
            <w:tcW w:w="1935" w:type="dxa"/>
            <w:vMerge/>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2C6155A3" w14:textId="77777777" w:rsidR="008907AC" w:rsidRDefault="008907AC">
            <w:pPr>
              <w:widowControl w:val="0"/>
              <w:spacing w:line="240" w:lineRule="auto"/>
              <w:jc w:val="center"/>
              <w:rPr>
                <w:sz w:val="18"/>
                <w:szCs w:val="18"/>
              </w:rPr>
            </w:pPr>
          </w:p>
        </w:tc>
        <w:tc>
          <w:tcPr>
            <w:tcW w:w="274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2D1F0CC8" w14:textId="77777777" w:rsidR="008907AC" w:rsidRDefault="00CA1DAC">
            <w:pPr>
              <w:widowControl w:val="0"/>
              <w:spacing w:line="240" w:lineRule="auto"/>
              <w:jc w:val="center"/>
              <w:rPr>
                <w:sz w:val="18"/>
                <w:szCs w:val="18"/>
              </w:rPr>
            </w:pPr>
            <w:r>
              <w:rPr>
                <w:sz w:val="18"/>
                <w:szCs w:val="18"/>
              </w:rPr>
              <w:t>Greater than or equal to 30 days</w:t>
            </w:r>
          </w:p>
        </w:tc>
        <w:tc>
          <w:tcPr>
            <w:tcW w:w="106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1B3A21D6" w14:textId="77777777" w:rsidR="008907AC" w:rsidRDefault="00CA1DAC">
            <w:pPr>
              <w:widowControl w:val="0"/>
              <w:spacing w:line="240" w:lineRule="auto"/>
              <w:jc w:val="center"/>
              <w:rPr>
                <w:sz w:val="18"/>
                <w:szCs w:val="18"/>
              </w:rPr>
            </w:pPr>
            <w:r>
              <w:rPr>
                <w:sz w:val="18"/>
                <w:szCs w:val="1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2030C5AB" w14:textId="77777777" w:rsidR="008907AC" w:rsidRDefault="00CA1DAC">
            <w:pPr>
              <w:widowControl w:val="0"/>
              <w:spacing w:line="240" w:lineRule="auto"/>
              <w:jc w:val="center"/>
              <w:rPr>
                <w:sz w:val="18"/>
                <w:szCs w:val="18"/>
              </w:rPr>
            </w:pPr>
            <w:r>
              <w:rPr>
                <w:sz w:val="18"/>
                <w:szCs w:val="18"/>
              </w:rPr>
              <w:t xml:space="preserve"> </w:t>
            </w:r>
          </w:p>
        </w:tc>
      </w:tr>
      <w:tr w:rsidR="008907AC" w14:paraId="6FC2DA99" w14:textId="77777777">
        <w:trPr>
          <w:trHeight w:val="208"/>
          <w:jc w:val="center"/>
        </w:trPr>
        <w:tc>
          <w:tcPr>
            <w:tcW w:w="1935" w:type="dxa"/>
            <w:vMerge/>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6BEF69D0" w14:textId="77777777" w:rsidR="008907AC" w:rsidRDefault="008907AC">
            <w:pPr>
              <w:widowControl w:val="0"/>
              <w:spacing w:line="240" w:lineRule="auto"/>
              <w:jc w:val="center"/>
              <w:rPr>
                <w:sz w:val="18"/>
                <w:szCs w:val="18"/>
              </w:rPr>
            </w:pPr>
          </w:p>
        </w:tc>
        <w:tc>
          <w:tcPr>
            <w:tcW w:w="274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5ABB3005" w14:textId="77777777" w:rsidR="008907AC" w:rsidRDefault="00CA1DAC">
            <w:pPr>
              <w:widowControl w:val="0"/>
              <w:spacing w:line="240" w:lineRule="auto"/>
              <w:jc w:val="center"/>
              <w:rPr>
                <w:sz w:val="18"/>
                <w:szCs w:val="18"/>
              </w:rPr>
            </w:pPr>
            <w:r>
              <w:rPr>
                <w:sz w:val="18"/>
                <w:szCs w:val="18"/>
              </w:rPr>
              <w:t>Greater than or equal to 90 days</w:t>
            </w:r>
          </w:p>
        </w:tc>
        <w:tc>
          <w:tcPr>
            <w:tcW w:w="106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5A2E198A" w14:textId="77777777" w:rsidR="008907AC" w:rsidRDefault="00CA1DAC">
            <w:pPr>
              <w:widowControl w:val="0"/>
              <w:spacing w:line="240" w:lineRule="auto"/>
              <w:jc w:val="center"/>
              <w:rPr>
                <w:sz w:val="18"/>
                <w:szCs w:val="18"/>
              </w:rPr>
            </w:pPr>
            <w:r>
              <w:rPr>
                <w:sz w:val="18"/>
                <w:szCs w:val="1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3596A849" w14:textId="77777777" w:rsidR="008907AC" w:rsidRDefault="00CA1DAC">
            <w:pPr>
              <w:widowControl w:val="0"/>
              <w:spacing w:line="240" w:lineRule="auto"/>
              <w:jc w:val="center"/>
              <w:rPr>
                <w:sz w:val="18"/>
                <w:szCs w:val="18"/>
              </w:rPr>
            </w:pPr>
            <w:r>
              <w:rPr>
                <w:sz w:val="18"/>
                <w:szCs w:val="18"/>
              </w:rPr>
              <w:t xml:space="preserve"> </w:t>
            </w:r>
          </w:p>
        </w:tc>
      </w:tr>
      <w:tr w:rsidR="008907AC" w14:paraId="59AD03E2" w14:textId="77777777">
        <w:trPr>
          <w:trHeight w:val="208"/>
          <w:jc w:val="center"/>
        </w:trPr>
        <w:tc>
          <w:tcPr>
            <w:tcW w:w="1935" w:type="dxa"/>
            <w:vMerge/>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214916DF" w14:textId="77777777" w:rsidR="008907AC" w:rsidRDefault="008907AC">
            <w:pPr>
              <w:widowControl w:val="0"/>
              <w:spacing w:line="240" w:lineRule="auto"/>
              <w:jc w:val="center"/>
              <w:rPr>
                <w:sz w:val="18"/>
                <w:szCs w:val="18"/>
              </w:rPr>
            </w:pPr>
          </w:p>
        </w:tc>
        <w:tc>
          <w:tcPr>
            <w:tcW w:w="274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0BFF2316" w14:textId="77777777" w:rsidR="008907AC" w:rsidRDefault="00CA1DAC">
            <w:pPr>
              <w:widowControl w:val="0"/>
              <w:spacing w:line="240" w:lineRule="auto"/>
              <w:jc w:val="center"/>
              <w:rPr>
                <w:sz w:val="18"/>
                <w:szCs w:val="18"/>
              </w:rPr>
            </w:pPr>
            <w:r>
              <w:rPr>
                <w:sz w:val="18"/>
                <w:szCs w:val="18"/>
              </w:rPr>
              <w:t>Greater than or equal to 180 days</w:t>
            </w:r>
          </w:p>
        </w:tc>
        <w:tc>
          <w:tcPr>
            <w:tcW w:w="106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55F1ADB3" w14:textId="77777777" w:rsidR="008907AC" w:rsidRDefault="00CA1DAC">
            <w:pPr>
              <w:widowControl w:val="0"/>
              <w:spacing w:line="240" w:lineRule="auto"/>
              <w:jc w:val="center"/>
              <w:rPr>
                <w:sz w:val="18"/>
                <w:szCs w:val="18"/>
              </w:rPr>
            </w:pPr>
            <w:r>
              <w:rPr>
                <w:sz w:val="18"/>
                <w:szCs w:val="1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33A19A66" w14:textId="77777777" w:rsidR="008907AC" w:rsidRDefault="00CA1DAC">
            <w:pPr>
              <w:widowControl w:val="0"/>
              <w:spacing w:line="240" w:lineRule="auto"/>
              <w:jc w:val="center"/>
              <w:rPr>
                <w:sz w:val="18"/>
                <w:szCs w:val="18"/>
              </w:rPr>
            </w:pPr>
            <w:r>
              <w:rPr>
                <w:sz w:val="18"/>
                <w:szCs w:val="18"/>
              </w:rPr>
              <w:t xml:space="preserve"> </w:t>
            </w:r>
          </w:p>
        </w:tc>
      </w:tr>
      <w:tr w:rsidR="008907AC" w14:paraId="23E92540" w14:textId="77777777">
        <w:trPr>
          <w:trHeight w:val="208"/>
          <w:jc w:val="center"/>
        </w:trPr>
        <w:tc>
          <w:tcPr>
            <w:tcW w:w="1935" w:type="dxa"/>
            <w:vMerge/>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5D7AE438" w14:textId="77777777" w:rsidR="008907AC" w:rsidRDefault="008907AC">
            <w:pPr>
              <w:widowControl w:val="0"/>
              <w:spacing w:line="240" w:lineRule="auto"/>
              <w:jc w:val="center"/>
              <w:rPr>
                <w:sz w:val="18"/>
                <w:szCs w:val="18"/>
              </w:rPr>
            </w:pPr>
          </w:p>
        </w:tc>
        <w:tc>
          <w:tcPr>
            <w:tcW w:w="274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4E92207E" w14:textId="77777777" w:rsidR="008907AC" w:rsidRDefault="00CA1DAC">
            <w:pPr>
              <w:widowControl w:val="0"/>
              <w:spacing w:line="240" w:lineRule="auto"/>
              <w:jc w:val="center"/>
              <w:rPr>
                <w:sz w:val="18"/>
                <w:szCs w:val="18"/>
              </w:rPr>
            </w:pPr>
            <w:r>
              <w:rPr>
                <w:sz w:val="18"/>
                <w:szCs w:val="18"/>
              </w:rPr>
              <w:t>Greater than or equal to 365 days</w:t>
            </w:r>
          </w:p>
        </w:tc>
        <w:tc>
          <w:tcPr>
            <w:tcW w:w="106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56F56E0B" w14:textId="77777777" w:rsidR="008907AC" w:rsidRDefault="00CA1DAC">
            <w:pPr>
              <w:widowControl w:val="0"/>
              <w:spacing w:line="240" w:lineRule="auto"/>
              <w:jc w:val="center"/>
              <w:rPr>
                <w:sz w:val="18"/>
                <w:szCs w:val="18"/>
              </w:rPr>
            </w:pPr>
            <w:r>
              <w:rPr>
                <w:sz w:val="18"/>
                <w:szCs w:val="1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208B87E5" w14:textId="77777777" w:rsidR="008907AC" w:rsidRDefault="00CA1DAC">
            <w:pPr>
              <w:widowControl w:val="0"/>
              <w:spacing w:line="240" w:lineRule="auto"/>
              <w:jc w:val="center"/>
              <w:rPr>
                <w:sz w:val="18"/>
                <w:szCs w:val="18"/>
              </w:rPr>
            </w:pPr>
            <w:r>
              <w:rPr>
                <w:sz w:val="18"/>
                <w:szCs w:val="18"/>
              </w:rPr>
              <w:t xml:space="preserve"> </w:t>
            </w:r>
          </w:p>
        </w:tc>
      </w:tr>
      <w:tr w:rsidR="008907AC" w14:paraId="47E64F5E" w14:textId="77777777">
        <w:trPr>
          <w:trHeight w:val="208"/>
          <w:jc w:val="center"/>
        </w:trPr>
        <w:tc>
          <w:tcPr>
            <w:tcW w:w="1935" w:type="dxa"/>
            <w:vMerge w:val="restart"/>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4246BF8C" w14:textId="77777777" w:rsidR="008907AC" w:rsidRDefault="00CA1DAC">
            <w:pPr>
              <w:widowControl w:val="0"/>
              <w:spacing w:line="240" w:lineRule="auto"/>
              <w:jc w:val="center"/>
              <w:rPr>
                <w:sz w:val="18"/>
                <w:szCs w:val="18"/>
              </w:rPr>
            </w:pPr>
            <w:r>
              <w:rPr>
                <w:sz w:val="18"/>
                <w:szCs w:val="18"/>
              </w:rPr>
              <w:t>Operating Ratio</w:t>
            </w:r>
          </w:p>
        </w:tc>
        <w:tc>
          <w:tcPr>
            <w:tcW w:w="274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2F2F39A6" w14:textId="77777777" w:rsidR="008907AC" w:rsidRDefault="00CA1DAC">
            <w:pPr>
              <w:widowControl w:val="0"/>
              <w:spacing w:line="240" w:lineRule="auto"/>
              <w:jc w:val="center"/>
              <w:rPr>
                <w:sz w:val="18"/>
                <w:szCs w:val="18"/>
              </w:rPr>
            </w:pPr>
            <w:r>
              <w:rPr>
                <w:sz w:val="18"/>
                <w:szCs w:val="18"/>
              </w:rPr>
              <w:t>Greater than or equal to 0.75</w:t>
            </w:r>
          </w:p>
        </w:tc>
        <w:tc>
          <w:tcPr>
            <w:tcW w:w="106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41C35C56" w14:textId="77777777" w:rsidR="008907AC" w:rsidRDefault="00CA1DAC">
            <w:pPr>
              <w:widowControl w:val="0"/>
              <w:spacing w:line="240" w:lineRule="auto"/>
              <w:jc w:val="center"/>
              <w:rPr>
                <w:sz w:val="18"/>
                <w:szCs w:val="18"/>
              </w:rPr>
            </w:pPr>
            <w:r>
              <w:rPr>
                <w:sz w:val="18"/>
                <w:szCs w:val="18"/>
              </w:rPr>
              <w:t>x</w:t>
            </w:r>
          </w:p>
        </w:tc>
        <w:tc>
          <w:tcPr>
            <w:tcW w:w="106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7EBA3092" w14:textId="77777777" w:rsidR="008907AC" w:rsidRDefault="00CA1DAC">
            <w:pPr>
              <w:widowControl w:val="0"/>
              <w:spacing w:line="240" w:lineRule="auto"/>
              <w:jc w:val="center"/>
              <w:rPr>
                <w:sz w:val="18"/>
                <w:szCs w:val="18"/>
              </w:rPr>
            </w:pPr>
            <w:r>
              <w:rPr>
                <w:sz w:val="18"/>
                <w:szCs w:val="18"/>
              </w:rPr>
              <w:t>x</w:t>
            </w:r>
          </w:p>
        </w:tc>
      </w:tr>
      <w:tr w:rsidR="008907AC" w14:paraId="02A7D97C" w14:textId="77777777">
        <w:trPr>
          <w:trHeight w:val="208"/>
          <w:jc w:val="center"/>
        </w:trPr>
        <w:tc>
          <w:tcPr>
            <w:tcW w:w="1935" w:type="dxa"/>
            <w:vMerge/>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697FAC93" w14:textId="77777777" w:rsidR="008907AC" w:rsidRDefault="008907AC">
            <w:pPr>
              <w:widowControl w:val="0"/>
              <w:spacing w:line="240" w:lineRule="auto"/>
              <w:jc w:val="center"/>
              <w:rPr>
                <w:sz w:val="18"/>
                <w:szCs w:val="18"/>
              </w:rPr>
            </w:pPr>
          </w:p>
        </w:tc>
        <w:tc>
          <w:tcPr>
            <w:tcW w:w="274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620C8507" w14:textId="77777777" w:rsidR="008907AC" w:rsidRDefault="00CA1DAC">
            <w:pPr>
              <w:widowControl w:val="0"/>
              <w:spacing w:line="240" w:lineRule="auto"/>
              <w:jc w:val="center"/>
              <w:rPr>
                <w:sz w:val="18"/>
                <w:szCs w:val="18"/>
              </w:rPr>
            </w:pPr>
            <w:r>
              <w:rPr>
                <w:sz w:val="18"/>
                <w:szCs w:val="18"/>
              </w:rPr>
              <w:t>Greater than or equal to 1</w:t>
            </w:r>
          </w:p>
        </w:tc>
        <w:tc>
          <w:tcPr>
            <w:tcW w:w="106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15584087" w14:textId="77777777" w:rsidR="008907AC" w:rsidRDefault="00CA1DAC">
            <w:pPr>
              <w:widowControl w:val="0"/>
              <w:spacing w:line="240" w:lineRule="auto"/>
              <w:jc w:val="center"/>
              <w:rPr>
                <w:sz w:val="18"/>
                <w:szCs w:val="18"/>
              </w:rPr>
            </w:pPr>
            <w:r>
              <w:rPr>
                <w:sz w:val="18"/>
                <w:szCs w:val="1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75B02C7E" w14:textId="77777777" w:rsidR="008907AC" w:rsidRDefault="00CA1DAC">
            <w:pPr>
              <w:widowControl w:val="0"/>
              <w:spacing w:line="240" w:lineRule="auto"/>
              <w:jc w:val="center"/>
              <w:rPr>
                <w:sz w:val="18"/>
                <w:szCs w:val="18"/>
              </w:rPr>
            </w:pPr>
            <w:r>
              <w:rPr>
                <w:sz w:val="18"/>
                <w:szCs w:val="18"/>
              </w:rPr>
              <w:t>x</w:t>
            </w:r>
          </w:p>
        </w:tc>
      </w:tr>
      <w:tr w:rsidR="008907AC" w14:paraId="2F14A839" w14:textId="77777777">
        <w:trPr>
          <w:trHeight w:val="208"/>
          <w:jc w:val="center"/>
        </w:trPr>
        <w:tc>
          <w:tcPr>
            <w:tcW w:w="1935" w:type="dxa"/>
            <w:vMerge/>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7C4F1953" w14:textId="77777777" w:rsidR="008907AC" w:rsidRDefault="008907AC">
            <w:pPr>
              <w:widowControl w:val="0"/>
              <w:spacing w:line="240" w:lineRule="auto"/>
              <w:jc w:val="center"/>
              <w:rPr>
                <w:sz w:val="18"/>
                <w:szCs w:val="18"/>
              </w:rPr>
            </w:pPr>
          </w:p>
        </w:tc>
        <w:tc>
          <w:tcPr>
            <w:tcW w:w="274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018B769A" w14:textId="77777777" w:rsidR="008907AC" w:rsidRDefault="00CA1DAC">
            <w:pPr>
              <w:widowControl w:val="0"/>
              <w:spacing w:line="240" w:lineRule="auto"/>
              <w:jc w:val="center"/>
              <w:rPr>
                <w:sz w:val="18"/>
                <w:szCs w:val="18"/>
              </w:rPr>
            </w:pPr>
            <w:r>
              <w:rPr>
                <w:sz w:val="18"/>
                <w:szCs w:val="18"/>
              </w:rPr>
              <w:t>Greater than or equal to 1.1</w:t>
            </w:r>
          </w:p>
        </w:tc>
        <w:tc>
          <w:tcPr>
            <w:tcW w:w="106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5E519649" w14:textId="77777777" w:rsidR="008907AC" w:rsidRDefault="00CA1DAC">
            <w:pPr>
              <w:widowControl w:val="0"/>
              <w:spacing w:line="240" w:lineRule="auto"/>
              <w:jc w:val="center"/>
              <w:rPr>
                <w:sz w:val="18"/>
                <w:szCs w:val="18"/>
              </w:rPr>
            </w:pPr>
            <w:r>
              <w:rPr>
                <w:sz w:val="18"/>
                <w:szCs w:val="1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7AFF4C07" w14:textId="77777777" w:rsidR="008907AC" w:rsidRDefault="00CA1DAC">
            <w:pPr>
              <w:widowControl w:val="0"/>
              <w:spacing w:line="240" w:lineRule="auto"/>
              <w:jc w:val="center"/>
              <w:rPr>
                <w:sz w:val="18"/>
                <w:szCs w:val="18"/>
              </w:rPr>
            </w:pPr>
            <w:r>
              <w:rPr>
                <w:sz w:val="18"/>
                <w:szCs w:val="18"/>
              </w:rPr>
              <w:t xml:space="preserve"> </w:t>
            </w:r>
          </w:p>
        </w:tc>
      </w:tr>
      <w:tr w:rsidR="008907AC" w14:paraId="556E9D7C" w14:textId="77777777">
        <w:trPr>
          <w:trHeight w:val="208"/>
          <w:jc w:val="center"/>
        </w:trPr>
        <w:tc>
          <w:tcPr>
            <w:tcW w:w="1935" w:type="dxa"/>
            <w:vMerge/>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468659F7" w14:textId="77777777" w:rsidR="008907AC" w:rsidRDefault="008907AC">
            <w:pPr>
              <w:widowControl w:val="0"/>
              <w:spacing w:line="240" w:lineRule="auto"/>
              <w:jc w:val="center"/>
              <w:rPr>
                <w:sz w:val="18"/>
                <w:szCs w:val="18"/>
              </w:rPr>
            </w:pPr>
          </w:p>
        </w:tc>
        <w:tc>
          <w:tcPr>
            <w:tcW w:w="274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2B36289B" w14:textId="77777777" w:rsidR="008907AC" w:rsidRDefault="00CA1DAC">
            <w:pPr>
              <w:widowControl w:val="0"/>
              <w:spacing w:line="240" w:lineRule="auto"/>
              <w:jc w:val="center"/>
              <w:rPr>
                <w:sz w:val="18"/>
                <w:szCs w:val="18"/>
              </w:rPr>
            </w:pPr>
            <w:r>
              <w:rPr>
                <w:sz w:val="18"/>
                <w:szCs w:val="18"/>
              </w:rPr>
              <w:t>Greater than or equal to 1.2</w:t>
            </w:r>
          </w:p>
        </w:tc>
        <w:tc>
          <w:tcPr>
            <w:tcW w:w="106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57C08DE9" w14:textId="77777777" w:rsidR="008907AC" w:rsidRDefault="00CA1DAC">
            <w:pPr>
              <w:widowControl w:val="0"/>
              <w:spacing w:line="240" w:lineRule="auto"/>
              <w:jc w:val="center"/>
              <w:rPr>
                <w:sz w:val="18"/>
                <w:szCs w:val="18"/>
              </w:rPr>
            </w:pPr>
            <w:r>
              <w:rPr>
                <w:sz w:val="18"/>
                <w:szCs w:val="1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1111080D" w14:textId="77777777" w:rsidR="008907AC" w:rsidRDefault="00CA1DAC">
            <w:pPr>
              <w:widowControl w:val="0"/>
              <w:spacing w:line="240" w:lineRule="auto"/>
              <w:jc w:val="center"/>
              <w:rPr>
                <w:sz w:val="18"/>
                <w:szCs w:val="18"/>
              </w:rPr>
            </w:pPr>
            <w:r>
              <w:rPr>
                <w:sz w:val="18"/>
                <w:szCs w:val="18"/>
              </w:rPr>
              <w:t xml:space="preserve"> </w:t>
            </w:r>
          </w:p>
        </w:tc>
      </w:tr>
      <w:tr w:rsidR="008907AC" w14:paraId="704A5F21" w14:textId="77777777">
        <w:trPr>
          <w:trHeight w:val="208"/>
          <w:jc w:val="center"/>
        </w:trPr>
        <w:tc>
          <w:tcPr>
            <w:tcW w:w="1935" w:type="dxa"/>
            <w:vMerge/>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0F9C71D2" w14:textId="77777777" w:rsidR="008907AC" w:rsidRDefault="008907AC">
            <w:pPr>
              <w:widowControl w:val="0"/>
              <w:spacing w:line="240" w:lineRule="auto"/>
              <w:jc w:val="center"/>
              <w:rPr>
                <w:sz w:val="18"/>
                <w:szCs w:val="18"/>
              </w:rPr>
            </w:pPr>
          </w:p>
        </w:tc>
        <w:tc>
          <w:tcPr>
            <w:tcW w:w="274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7FC73B9C" w14:textId="77777777" w:rsidR="008907AC" w:rsidRDefault="00CA1DAC">
            <w:pPr>
              <w:widowControl w:val="0"/>
              <w:spacing w:line="240" w:lineRule="auto"/>
              <w:jc w:val="center"/>
              <w:rPr>
                <w:sz w:val="18"/>
                <w:szCs w:val="18"/>
              </w:rPr>
            </w:pPr>
            <w:r>
              <w:rPr>
                <w:sz w:val="18"/>
                <w:szCs w:val="18"/>
              </w:rPr>
              <w:t>Lowest 10th Percentile</w:t>
            </w:r>
          </w:p>
        </w:tc>
        <w:tc>
          <w:tcPr>
            <w:tcW w:w="106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1946C3F7" w14:textId="77777777" w:rsidR="008907AC" w:rsidRDefault="00CA1DAC">
            <w:pPr>
              <w:widowControl w:val="0"/>
              <w:spacing w:line="240" w:lineRule="auto"/>
              <w:jc w:val="center"/>
              <w:rPr>
                <w:sz w:val="18"/>
                <w:szCs w:val="18"/>
              </w:rPr>
            </w:pPr>
            <w:r>
              <w:rPr>
                <w:sz w:val="18"/>
                <w:szCs w:val="1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EFEFEF"/>
            <w:tcMar>
              <w:top w:w="14" w:type="dxa"/>
              <w:left w:w="14" w:type="dxa"/>
              <w:bottom w:w="14" w:type="dxa"/>
              <w:right w:w="14" w:type="dxa"/>
            </w:tcMar>
          </w:tcPr>
          <w:p w14:paraId="4AD88A9C" w14:textId="77777777" w:rsidR="008907AC" w:rsidRDefault="00CA1DAC">
            <w:pPr>
              <w:widowControl w:val="0"/>
              <w:spacing w:line="240" w:lineRule="auto"/>
              <w:jc w:val="center"/>
              <w:rPr>
                <w:sz w:val="18"/>
                <w:szCs w:val="18"/>
              </w:rPr>
            </w:pPr>
            <w:r>
              <w:rPr>
                <w:sz w:val="18"/>
                <w:szCs w:val="18"/>
              </w:rPr>
              <w:t>x</w:t>
            </w:r>
          </w:p>
        </w:tc>
      </w:tr>
      <w:tr w:rsidR="008907AC" w14:paraId="69BBAE19" w14:textId="77777777">
        <w:trPr>
          <w:trHeight w:val="208"/>
          <w:jc w:val="center"/>
        </w:trPr>
        <w:tc>
          <w:tcPr>
            <w:tcW w:w="1935" w:type="dxa"/>
            <w:vMerge w:val="restart"/>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70307ABC" w14:textId="77777777" w:rsidR="008907AC" w:rsidRDefault="00CA1DAC">
            <w:pPr>
              <w:widowControl w:val="0"/>
              <w:spacing w:line="240" w:lineRule="auto"/>
              <w:jc w:val="center"/>
              <w:rPr>
                <w:sz w:val="18"/>
                <w:szCs w:val="18"/>
              </w:rPr>
            </w:pPr>
            <w:r>
              <w:rPr>
                <w:sz w:val="18"/>
                <w:szCs w:val="18"/>
              </w:rPr>
              <w:t>Revenue per capita</w:t>
            </w:r>
          </w:p>
        </w:tc>
        <w:tc>
          <w:tcPr>
            <w:tcW w:w="274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0EE160FB" w14:textId="77777777" w:rsidR="008907AC" w:rsidRDefault="00CA1DAC">
            <w:pPr>
              <w:widowControl w:val="0"/>
              <w:spacing w:line="240" w:lineRule="auto"/>
              <w:jc w:val="center"/>
              <w:rPr>
                <w:sz w:val="18"/>
                <w:szCs w:val="18"/>
              </w:rPr>
            </w:pPr>
            <w:r>
              <w:rPr>
                <w:sz w:val="18"/>
                <w:szCs w:val="18"/>
              </w:rPr>
              <w:t>Lowest 10th Percentile</w:t>
            </w:r>
          </w:p>
        </w:tc>
        <w:tc>
          <w:tcPr>
            <w:tcW w:w="106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77523933" w14:textId="77777777" w:rsidR="008907AC" w:rsidRDefault="00CA1DAC">
            <w:pPr>
              <w:widowControl w:val="0"/>
              <w:spacing w:line="240" w:lineRule="auto"/>
              <w:jc w:val="center"/>
              <w:rPr>
                <w:sz w:val="18"/>
                <w:szCs w:val="18"/>
              </w:rPr>
            </w:pPr>
            <w:r>
              <w:rPr>
                <w:sz w:val="18"/>
                <w:szCs w:val="18"/>
              </w:rPr>
              <w:t>x</w:t>
            </w:r>
          </w:p>
        </w:tc>
        <w:tc>
          <w:tcPr>
            <w:tcW w:w="106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28694653" w14:textId="77777777" w:rsidR="008907AC" w:rsidRDefault="00CA1DAC">
            <w:pPr>
              <w:widowControl w:val="0"/>
              <w:spacing w:line="240" w:lineRule="auto"/>
              <w:jc w:val="center"/>
              <w:rPr>
                <w:sz w:val="18"/>
                <w:szCs w:val="18"/>
              </w:rPr>
            </w:pPr>
            <w:r>
              <w:rPr>
                <w:sz w:val="18"/>
                <w:szCs w:val="18"/>
              </w:rPr>
              <w:t>x</w:t>
            </w:r>
          </w:p>
        </w:tc>
      </w:tr>
      <w:tr w:rsidR="008907AC" w14:paraId="532D5381" w14:textId="77777777">
        <w:trPr>
          <w:trHeight w:val="208"/>
          <w:jc w:val="center"/>
        </w:trPr>
        <w:tc>
          <w:tcPr>
            <w:tcW w:w="1935" w:type="dxa"/>
            <w:vMerge/>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6012EE04" w14:textId="77777777" w:rsidR="008907AC" w:rsidRDefault="008907AC">
            <w:pPr>
              <w:widowControl w:val="0"/>
              <w:spacing w:line="240" w:lineRule="auto"/>
              <w:jc w:val="center"/>
              <w:rPr>
                <w:sz w:val="18"/>
                <w:szCs w:val="18"/>
              </w:rPr>
            </w:pPr>
          </w:p>
        </w:tc>
        <w:tc>
          <w:tcPr>
            <w:tcW w:w="274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5141EFBC" w14:textId="77777777" w:rsidR="008907AC" w:rsidRDefault="00CA1DAC">
            <w:pPr>
              <w:widowControl w:val="0"/>
              <w:spacing w:line="240" w:lineRule="auto"/>
              <w:jc w:val="center"/>
              <w:rPr>
                <w:sz w:val="18"/>
                <w:szCs w:val="18"/>
              </w:rPr>
            </w:pPr>
            <w:r>
              <w:rPr>
                <w:sz w:val="18"/>
                <w:szCs w:val="18"/>
              </w:rPr>
              <w:t>Highest 10th Percentile</w:t>
            </w:r>
          </w:p>
        </w:tc>
        <w:tc>
          <w:tcPr>
            <w:tcW w:w="106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6996E8CB" w14:textId="77777777" w:rsidR="008907AC" w:rsidRDefault="00CA1DAC">
            <w:pPr>
              <w:widowControl w:val="0"/>
              <w:spacing w:line="240" w:lineRule="auto"/>
              <w:jc w:val="center"/>
              <w:rPr>
                <w:sz w:val="18"/>
                <w:szCs w:val="18"/>
              </w:rPr>
            </w:pPr>
            <w:r>
              <w:rPr>
                <w:sz w:val="18"/>
                <w:szCs w:val="1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CCCCCC"/>
            <w:tcMar>
              <w:top w:w="14" w:type="dxa"/>
              <w:left w:w="14" w:type="dxa"/>
              <w:bottom w:w="14" w:type="dxa"/>
              <w:right w:w="14" w:type="dxa"/>
            </w:tcMar>
          </w:tcPr>
          <w:p w14:paraId="5D6DAA5B" w14:textId="77777777" w:rsidR="008907AC" w:rsidRDefault="00CA1DAC">
            <w:pPr>
              <w:widowControl w:val="0"/>
              <w:spacing w:line="240" w:lineRule="auto"/>
              <w:jc w:val="center"/>
              <w:rPr>
                <w:sz w:val="18"/>
                <w:szCs w:val="18"/>
              </w:rPr>
            </w:pPr>
            <w:r>
              <w:rPr>
                <w:sz w:val="18"/>
                <w:szCs w:val="18"/>
              </w:rPr>
              <w:t xml:space="preserve"> </w:t>
            </w:r>
          </w:p>
        </w:tc>
      </w:tr>
    </w:tbl>
    <w:p w14:paraId="0CE94BAA" w14:textId="77777777" w:rsidR="008907AC" w:rsidRDefault="008907AC"/>
    <w:p w14:paraId="6D087D64" w14:textId="77777777" w:rsidR="008907AC" w:rsidRDefault="00CA1DAC">
      <w:r>
        <w:t xml:space="preserve">Given the results from the statistical analysis, we recommend the following thresholds be used for each indicator: </w:t>
      </w:r>
    </w:p>
    <w:p w14:paraId="79BF4DDA" w14:textId="77777777" w:rsidR="008907AC" w:rsidRDefault="008907AC"/>
    <w:p w14:paraId="3B1A8D05" w14:textId="77777777" w:rsidR="008907AC" w:rsidRDefault="00CA1DAC">
      <w:pPr>
        <w:jc w:val="center"/>
      </w:pPr>
      <w:r>
        <w:rPr>
          <w:b/>
          <w:sz w:val="18"/>
          <w:szCs w:val="18"/>
        </w:rPr>
        <w:t>Table 6. Financial Metrics with Thresholds Results</w:t>
      </w:r>
    </w:p>
    <w:tbl>
      <w:tblPr>
        <w:tblStyle w:val="a4"/>
        <w:tblW w:w="4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2100"/>
      </w:tblGrid>
      <w:tr w:rsidR="008907AC" w14:paraId="7F78CC37" w14:textId="77777777">
        <w:trPr>
          <w:jc w:val="center"/>
        </w:trPr>
        <w:tc>
          <w:tcPr>
            <w:tcW w:w="1920" w:type="dxa"/>
            <w:shd w:val="clear" w:color="auto" w:fill="000000"/>
            <w:tcMar>
              <w:top w:w="14" w:type="dxa"/>
              <w:left w:w="14" w:type="dxa"/>
              <w:bottom w:w="14" w:type="dxa"/>
              <w:right w:w="14" w:type="dxa"/>
            </w:tcMar>
          </w:tcPr>
          <w:p w14:paraId="04A0D728" w14:textId="77777777" w:rsidR="008907AC" w:rsidRDefault="00CA1DAC">
            <w:pPr>
              <w:widowControl w:val="0"/>
              <w:pBdr>
                <w:top w:val="nil"/>
                <w:left w:val="nil"/>
                <w:bottom w:val="nil"/>
                <w:right w:val="nil"/>
                <w:between w:val="nil"/>
              </w:pBdr>
              <w:spacing w:line="240" w:lineRule="auto"/>
              <w:jc w:val="center"/>
              <w:rPr>
                <w:b/>
                <w:color w:val="FFFFFF"/>
                <w:sz w:val="18"/>
                <w:szCs w:val="18"/>
              </w:rPr>
            </w:pPr>
            <w:r>
              <w:rPr>
                <w:b/>
                <w:color w:val="FFFFFF"/>
                <w:sz w:val="18"/>
                <w:szCs w:val="18"/>
              </w:rPr>
              <w:t>Indicator</w:t>
            </w:r>
          </w:p>
        </w:tc>
        <w:tc>
          <w:tcPr>
            <w:tcW w:w="2100" w:type="dxa"/>
            <w:shd w:val="clear" w:color="auto" w:fill="000000"/>
            <w:tcMar>
              <w:top w:w="14" w:type="dxa"/>
              <w:left w:w="14" w:type="dxa"/>
              <w:bottom w:w="14" w:type="dxa"/>
              <w:right w:w="14" w:type="dxa"/>
            </w:tcMar>
          </w:tcPr>
          <w:p w14:paraId="296AC0F2" w14:textId="77777777" w:rsidR="008907AC" w:rsidRDefault="00CA1DAC">
            <w:pPr>
              <w:widowControl w:val="0"/>
              <w:pBdr>
                <w:top w:val="nil"/>
                <w:left w:val="nil"/>
                <w:bottom w:val="nil"/>
                <w:right w:val="nil"/>
                <w:between w:val="nil"/>
              </w:pBdr>
              <w:spacing w:line="240" w:lineRule="auto"/>
              <w:jc w:val="center"/>
              <w:rPr>
                <w:b/>
                <w:color w:val="FFFFFF"/>
                <w:sz w:val="18"/>
                <w:szCs w:val="18"/>
              </w:rPr>
            </w:pPr>
            <w:r>
              <w:rPr>
                <w:b/>
                <w:color w:val="FFFFFF"/>
                <w:sz w:val="18"/>
                <w:szCs w:val="18"/>
              </w:rPr>
              <w:t>Threshold</w:t>
            </w:r>
          </w:p>
        </w:tc>
      </w:tr>
      <w:tr w:rsidR="008907AC" w14:paraId="0F1A08ED" w14:textId="77777777">
        <w:trPr>
          <w:jc w:val="center"/>
        </w:trPr>
        <w:tc>
          <w:tcPr>
            <w:tcW w:w="1920" w:type="dxa"/>
            <w:shd w:val="clear" w:color="auto" w:fill="EFEFEF"/>
            <w:tcMar>
              <w:top w:w="14" w:type="dxa"/>
              <w:left w:w="14" w:type="dxa"/>
              <w:bottom w:w="14" w:type="dxa"/>
              <w:right w:w="14" w:type="dxa"/>
            </w:tcMar>
          </w:tcPr>
          <w:p w14:paraId="583F650C" w14:textId="77777777" w:rsidR="008907AC" w:rsidRDefault="00CA1DAC">
            <w:pPr>
              <w:widowControl w:val="0"/>
              <w:pBdr>
                <w:top w:val="nil"/>
                <w:left w:val="nil"/>
                <w:bottom w:val="nil"/>
                <w:right w:val="nil"/>
                <w:between w:val="nil"/>
              </w:pBdr>
              <w:spacing w:line="240" w:lineRule="auto"/>
              <w:rPr>
                <w:sz w:val="18"/>
                <w:szCs w:val="18"/>
              </w:rPr>
            </w:pPr>
            <w:r>
              <w:rPr>
                <w:sz w:val="18"/>
                <w:szCs w:val="18"/>
              </w:rPr>
              <w:t>Operating Ratio</w:t>
            </w:r>
          </w:p>
        </w:tc>
        <w:tc>
          <w:tcPr>
            <w:tcW w:w="2100" w:type="dxa"/>
            <w:shd w:val="clear" w:color="auto" w:fill="EFEFEF"/>
            <w:tcMar>
              <w:top w:w="14" w:type="dxa"/>
              <w:left w:w="14" w:type="dxa"/>
              <w:bottom w:w="14" w:type="dxa"/>
              <w:right w:w="14" w:type="dxa"/>
            </w:tcMar>
          </w:tcPr>
          <w:p w14:paraId="13145BFF" w14:textId="77777777" w:rsidR="008907AC" w:rsidRDefault="00CA1DAC">
            <w:pPr>
              <w:widowControl w:val="0"/>
              <w:pBdr>
                <w:top w:val="nil"/>
                <w:left w:val="nil"/>
                <w:bottom w:val="nil"/>
                <w:right w:val="nil"/>
                <w:between w:val="nil"/>
              </w:pBdr>
              <w:spacing w:line="240" w:lineRule="auto"/>
              <w:rPr>
                <w:sz w:val="18"/>
                <w:szCs w:val="18"/>
              </w:rPr>
            </w:pPr>
            <w:r>
              <w:rPr>
                <w:sz w:val="18"/>
                <w:szCs w:val="18"/>
              </w:rPr>
              <w:t>Ratio of 0.75/1 or Lowest 10th Percentile</w:t>
            </w:r>
          </w:p>
        </w:tc>
      </w:tr>
      <w:tr w:rsidR="008907AC" w14:paraId="531ADBF3" w14:textId="77777777">
        <w:trPr>
          <w:jc w:val="center"/>
        </w:trPr>
        <w:tc>
          <w:tcPr>
            <w:tcW w:w="1920" w:type="dxa"/>
            <w:shd w:val="clear" w:color="auto" w:fill="CCCCCC"/>
            <w:tcMar>
              <w:top w:w="14" w:type="dxa"/>
              <w:left w:w="14" w:type="dxa"/>
              <w:bottom w:w="14" w:type="dxa"/>
              <w:right w:w="14" w:type="dxa"/>
            </w:tcMar>
          </w:tcPr>
          <w:p w14:paraId="74D523EB" w14:textId="77777777" w:rsidR="008907AC" w:rsidRDefault="00CA1DAC">
            <w:pPr>
              <w:widowControl w:val="0"/>
              <w:pBdr>
                <w:top w:val="nil"/>
                <w:left w:val="nil"/>
                <w:bottom w:val="nil"/>
                <w:right w:val="nil"/>
                <w:between w:val="nil"/>
              </w:pBdr>
              <w:spacing w:line="240" w:lineRule="auto"/>
              <w:rPr>
                <w:sz w:val="18"/>
                <w:szCs w:val="18"/>
              </w:rPr>
            </w:pPr>
            <w:r>
              <w:rPr>
                <w:sz w:val="18"/>
                <w:szCs w:val="18"/>
              </w:rPr>
              <w:lastRenderedPageBreak/>
              <w:t>Revenue per Capita</w:t>
            </w:r>
          </w:p>
        </w:tc>
        <w:tc>
          <w:tcPr>
            <w:tcW w:w="2100" w:type="dxa"/>
            <w:shd w:val="clear" w:color="auto" w:fill="CCCCCC"/>
            <w:tcMar>
              <w:top w:w="14" w:type="dxa"/>
              <w:left w:w="14" w:type="dxa"/>
              <w:bottom w:w="14" w:type="dxa"/>
              <w:right w:w="14" w:type="dxa"/>
            </w:tcMar>
          </w:tcPr>
          <w:p w14:paraId="2FCFD493" w14:textId="77777777" w:rsidR="008907AC" w:rsidRDefault="00CA1DAC">
            <w:pPr>
              <w:widowControl w:val="0"/>
              <w:pBdr>
                <w:top w:val="nil"/>
                <w:left w:val="nil"/>
                <w:bottom w:val="nil"/>
                <w:right w:val="nil"/>
                <w:between w:val="nil"/>
              </w:pBdr>
              <w:spacing w:line="240" w:lineRule="auto"/>
              <w:rPr>
                <w:sz w:val="18"/>
                <w:szCs w:val="18"/>
              </w:rPr>
            </w:pPr>
            <w:r>
              <w:rPr>
                <w:sz w:val="18"/>
                <w:szCs w:val="18"/>
              </w:rPr>
              <w:t>Lowest 10th Percentile</w:t>
            </w:r>
          </w:p>
        </w:tc>
      </w:tr>
      <w:tr w:rsidR="008907AC" w14:paraId="39EF4CAB" w14:textId="77777777">
        <w:trPr>
          <w:jc w:val="center"/>
        </w:trPr>
        <w:tc>
          <w:tcPr>
            <w:tcW w:w="1920" w:type="dxa"/>
            <w:shd w:val="clear" w:color="auto" w:fill="EFEFEF"/>
            <w:tcMar>
              <w:top w:w="14" w:type="dxa"/>
              <w:left w:w="14" w:type="dxa"/>
              <w:bottom w:w="14" w:type="dxa"/>
              <w:right w:w="14" w:type="dxa"/>
            </w:tcMar>
          </w:tcPr>
          <w:p w14:paraId="4874DD3B" w14:textId="77777777" w:rsidR="008907AC" w:rsidRDefault="00CA1DAC">
            <w:pPr>
              <w:widowControl w:val="0"/>
              <w:pBdr>
                <w:top w:val="nil"/>
                <w:left w:val="nil"/>
                <w:bottom w:val="nil"/>
                <w:right w:val="nil"/>
                <w:between w:val="nil"/>
              </w:pBdr>
              <w:spacing w:line="240" w:lineRule="auto"/>
              <w:rPr>
                <w:sz w:val="18"/>
                <w:szCs w:val="18"/>
              </w:rPr>
            </w:pPr>
            <w:r>
              <w:rPr>
                <w:sz w:val="18"/>
                <w:szCs w:val="18"/>
              </w:rPr>
              <w:t>Days of Cash on Hand</w:t>
            </w:r>
          </w:p>
        </w:tc>
        <w:tc>
          <w:tcPr>
            <w:tcW w:w="2100" w:type="dxa"/>
            <w:shd w:val="clear" w:color="auto" w:fill="EFEFEF"/>
            <w:tcMar>
              <w:top w:w="14" w:type="dxa"/>
              <w:left w:w="14" w:type="dxa"/>
              <w:bottom w:w="14" w:type="dxa"/>
              <w:right w:w="14" w:type="dxa"/>
            </w:tcMar>
          </w:tcPr>
          <w:p w14:paraId="4658061C" w14:textId="77777777" w:rsidR="008907AC" w:rsidRDefault="00CA1DAC">
            <w:pPr>
              <w:widowControl w:val="0"/>
              <w:pBdr>
                <w:top w:val="nil"/>
                <w:left w:val="nil"/>
                <w:bottom w:val="nil"/>
                <w:right w:val="nil"/>
                <w:between w:val="nil"/>
              </w:pBdr>
              <w:spacing w:line="240" w:lineRule="auto"/>
              <w:rPr>
                <w:sz w:val="18"/>
                <w:szCs w:val="18"/>
              </w:rPr>
            </w:pPr>
            <w:r>
              <w:rPr>
                <w:sz w:val="18"/>
                <w:szCs w:val="18"/>
              </w:rPr>
              <w:t>90 or 180 days</w:t>
            </w:r>
            <w:r>
              <w:rPr>
                <w:sz w:val="18"/>
                <w:szCs w:val="18"/>
                <w:vertAlign w:val="superscript"/>
              </w:rPr>
              <w:footnoteReference w:id="1"/>
            </w:r>
          </w:p>
        </w:tc>
      </w:tr>
      <w:tr w:rsidR="008907AC" w14:paraId="06DEB827" w14:textId="77777777">
        <w:trPr>
          <w:jc w:val="center"/>
        </w:trPr>
        <w:tc>
          <w:tcPr>
            <w:tcW w:w="1920" w:type="dxa"/>
            <w:shd w:val="clear" w:color="auto" w:fill="CCCCCC"/>
            <w:tcMar>
              <w:top w:w="14" w:type="dxa"/>
              <w:left w:w="14" w:type="dxa"/>
              <w:bottom w:w="14" w:type="dxa"/>
              <w:right w:w="14" w:type="dxa"/>
            </w:tcMar>
          </w:tcPr>
          <w:p w14:paraId="2C5D1690" w14:textId="77777777" w:rsidR="008907AC" w:rsidRDefault="00CA1DAC">
            <w:pPr>
              <w:widowControl w:val="0"/>
              <w:pBdr>
                <w:top w:val="nil"/>
                <w:left w:val="nil"/>
                <w:bottom w:val="nil"/>
                <w:right w:val="nil"/>
                <w:between w:val="nil"/>
              </w:pBdr>
              <w:spacing w:line="240" w:lineRule="auto"/>
              <w:rPr>
                <w:sz w:val="18"/>
                <w:szCs w:val="18"/>
              </w:rPr>
            </w:pPr>
            <w:r>
              <w:rPr>
                <w:sz w:val="18"/>
                <w:szCs w:val="18"/>
              </w:rPr>
              <w:t>Asset Depreciation</w:t>
            </w:r>
          </w:p>
        </w:tc>
        <w:tc>
          <w:tcPr>
            <w:tcW w:w="2100" w:type="dxa"/>
            <w:shd w:val="clear" w:color="auto" w:fill="CCCCCC"/>
            <w:tcMar>
              <w:top w:w="14" w:type="dxa"/>
              <w:left w:w="14" w:type="dxa"/>
              <w:bottom w:w="14" w:type="dxa"/>
              <w:right w:w="14" w:type="dxa"/>
            </w:tcMar>
          </w:tcPr>
          <w:p w14:paraId="0A374F02" w14:textId="77777777" w:rsidR="008907AC" w:rsidRDefault="00CA1DAC">
            <w:pPr>
              <w:widowControl w:val="0"/>
              <w:pBdr>
                <w:top w:val="nil"/>
                <w:left w:val="nil"/>
                <w:bottom w:val="nil"/>
                <w:right w:val="nil"/>
                <w:between w:val="nil"/>
              </w:pBdr>
              <w:spacing w:line="240" w:lineRule="auto"/>
              <w:rPr>
                <w:sz w:val="18"/>
                <w:szCs w:val="18"/>
              </w:rPr>
            </w:pPr>
            <w:r>
              <w:rPr>
                <w:sz w:val="18"/>
                <w:szCs w:val="18"/>
              </w:rPr>
              <w:t>Highest 10th Percentile</w:t>
            </w:r>
            <w:r>
              <w:rPr>
                <w:sz w:val="18"/>
                <w:szCs w:val="18"/>
                <w:vertAlign w:val="superscript"/>
              </w:rPr>
              <w:footnoteReference w:id="2"/>
            </w:r>
          </w:p>
        </w:tc>
      </w:tr>
    </w:tbl>
    <w:p w14:paraId="294B5B07" w14:textId="77777777" w:rsidR="008907AC" w:rsidRDefault="008907AC"/>
    <w:p w14:paraId="4AEFF17C" w14:textId="77777777" w:rsidR="008907AC" w:rsidRDefault="00CA1DAC">
      <w:r>
        <w:t xml:space="preserve">In the future, should financial data for small water systems become more easily accessible, we recommend repeating this threshold analysis to ensure that these trends hold true for a larger sample of water systems. </w:t>
      </w:r>
    </w:p>
    <w:sectPr w:rsidR="008907AC">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78E83" w14:textId="77777777" w:rsidR="00CA1DAC" w:rsidRDefault="00CA1DAC">
      <w:pPr>
        <w:spacing w:line="240" w:lineRule="auto"/>
      </w:pPr>
      <w:r>
        <w:separator/>
      </w:r>
    </w:p>
  </w:endnote>
  <w:endnote w:type="continuationSeparator" w:id="0">
    <w:p w14:paraId="0115566D" w14:textId="77777777" w:rsidR="00CA1DAC" w:rsidRDefault="00CA1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CDEE1" w14:textId="77777777" w:rsidR="008907AC" w:rsidRDefault="00CA1DAC">
    <w:pPr>
      <w:jc w:val="right"/>
    </w:pPr>
    <w:r>
      <w:fldChar w:fldCharType="begin"/>
    </w:r>
    <w:r>
      <w:instrText>PAGE</w:instrText>
    </w:r>
    <w:r w:rsidR="002601AA">
      <w:fldChar w:fldCharType="separate"/>
    </w:r>
    <w:r w:rsidR="002601A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A86BC" w14:textId="77777777" w:rsidR="00CA1DAC" w:rsidRDefault="00CA1DAC">
      <w:pPr>
        <w:spacing w:line="240" w:lineRule="auto"/>
      </w:pPr>
      <w:r>
        <w:separator/>
      </w:r>
    </w:p>
  </w:footnote>
  <w:footnote w:type="continuationSeparator" w:id="0">
    <w:p w14:paraId="218E4F08" w14:textId="77777777" w:rsidR="00CA1DAC" w:rsidRDefault="00CA1DAC">
      <w:pPr>
        <w:spacing w:line="240" w:lineRule="auto"/>
      </w:pPr>
      <w:r>
        <w:continuationSeparator/>
      </w:r>
    </w:p>
  </w:footnote>
  <w:footnote w:id="1">
    <w:p w14:paraId="0EECDA83" w14:textId="77777777" w:rsidR="008907AC" w:rsidRDefault="00CA1DAC">
      <w:pPr>
        <w:spacing w:line="240" w:lineRule="auto"/>
        <w:rPr>
          <w:sz w:val="20"/>
          <w:szCs w:val="20"/>
        </w:rPr>
      </w:pPr>
      <w:r>
        <w:rPr>
          <w:vertAlign w:val="superscript"/>
        </w:rPr>
        <w:footnoteRef/>
      </w:r>
      <w:r>
        <w:rPr>
          <w:sz w:val="20"/>
          <w:szCs w:val="20"/>
        </w:rPr>
        <w:t xml:space="preserve"> Given that no thresholds were statistically significant for </w:t>
      </w:r>
      <w:r>
        <w:rPr>
          <w:i/>
          <w:sz w:val="20"/>
          <w:szCs w:val="20"/>
        </w:rPr>
        <w:t>days cash on hand</w:t>
      </w:r>
      <w:r>
        <w:rPr>
          <w:sz w:val="20"/>
          <w:szCs w:val="20"/>
        </w:rPr>
        <w:t xml:space="preserve">, we recommend a threshold of 180 days S&amp;P advises that more than 120 days cash on hand is considered ‘strong’. </w:t>
      </w:r>
    </w:p>
  </w:footnote>
  <w:footnote w:id="2">
    <w:p w14:paraId="2F8796CD" w14:textId="77777777" w:rsidR="008907AC" w:rsidRDefault="00CA1DAC">
      <w:pPr>
        <w:spacing w:line="240" w:lineRule="auto"/>
        <w:rPr>
          <w:b/>
          <w:sz w:val="20"/>
          <w:szCs w:val="20"/>
        </w:rPr>
      </w:pPr>
      <w:r>
        <w:rPr>
          <w:vertAlign w:val="superscript"/>
        </w:rPr>
        <w:footnoteRef/>
      </w:r>
      <w:r>
        <w:rPr>
          <w:sz w:val="20"/>
          <w:szCs w:val="20"/>
        </w:rPr>
        <w:t xml:space="preserve"> Given that no thresholds were statistically significant for </w:t>
      </w:r>
      <w:r>
        <w:rPr>
          <w:i/>
          <w:sz w:val="20"/>
          <w:szCs w:val="20"/>
        </w:rPr>
        <w:t>as</w:t>
      </w:r>
      <w:r>
        <w:rPr>
          <w:i/>
          <w:sz w:val="20"/>
          <w:szCs w:val="20"/>
        </w:rPr>
        <w:t>set depreciation</w:t>
      </w:r>
      <w:r>
        <w:rPr>
          <w:sz w:val="20"/>
          <w:szCs w:val="20"/>
        </w:rPr>
        <w:t>, we recommend using the highest 10th percentile as the threshold, as this will capture the systems with the oldest infrastructure.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3473B"/>
    <w:multiLevelType w:val="multilevel"/>
    <w:tmpl w:val="EC40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A322F0"/>
    <w:multiLevelType w:val="multilevel"/>
    <w:tmpl w:val="167CF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9D2212"/>
    <w:multiLevelType w:val="multilevel"/>
    <w:tmpl w:val="A5B6E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7AC"/>
    <w:rsid w:val="002601AA"/>
    <w:rsid w:val="008907AC"/>
    <w:rsid w:val="00CA1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F196"/>
  <w15:docId w15:val="{E39C8DA8-EA7C-4435-BADB-A8E79040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601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1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1688</Words>
  <Characters>9626</Characters>
  <Application>Microsoft Office Word</Application>
  <DocSecurity>0</DocSecurity>
  <Lines>80</Lines>
  <Paragraphs>22</Paragraphs>
  <ScaleCrop>false</ScaleCrop>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2</cp:revision>
  <dcterms:created xsi:type="dcterms:W3CDTF">2020-10-12T18:21:00Z</dcterms:created>
  <dcterms:modified xsi:type="dcterms:W3CDTF">2020-10-12T18:21:00Z</dcterms:modified>
</cp:coreProperties>
</file>